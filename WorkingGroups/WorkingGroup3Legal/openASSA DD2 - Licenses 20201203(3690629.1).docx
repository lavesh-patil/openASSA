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32AD7" w14:textId="5EA01514" w:rsidR="00580F33" w:rsidRDefault="00AC2AD5" w:rsidP="00AC2AD5">
      <w:pPr>
        <w:pStyle w:val="Title"/>
      </w:pPr>
      <w:proofErr w:type="spellStart"/>
      <w:r>
        <w:t>openASSA</w:t>
      </w:r>
      <w:proofErr w:type="spellEnd"/>
      <w:r>
        <w:t xml:space="preserve"> Project</w:t>
      </w:r>
    </w:p>
    <w:p w14:paraId="3E558D96" w14:textId="2DD6E5E2" w:rsidR="00AC2AD5" w:rsidRPr="00A933EE" w:rsidRDefault="00AC2AD5" w:rsidP="00AC2AD5">
      <w:pPr>
        <w:pStyle w:val="Heading1"/>
        <w:rPr>
          <w:b/>
          <w:bCs/>
        </w:rPr>
      </w:pPr>
      <w:r w:rsidRPr="00A933EE">
        <w:rPr>
          <w:b/>
          <w:bCs/>
        </w:rPr>
        <w:t>Working Party 3 – Legal</w:t>
      </w:r>
    </w:p>
    <w:p w14:paraId="5C32EF70" w14:textId="64903FB2" w:rsidR="00AC2AD5" w:rsidRDefault="00AC2AD5" w:rsidP="00AC2AD5">
      <w:pPr>
        <w:pStyle w:val="Heading1"/>
      </w:pPr>
      <w:r>
        <w:t>Discussion document: Open</w:t>
      </w:r>
      <w:r w:rsidR="007F4D7B">
        <w:t>s</w:t>
      </w:r>
      <w:r>
        <w:t>ource licen</w:t>
      </w:r>
      <w:r w:rsidR="001A19E6">
        <w:t>s</w:t>
      </w:r>
      <w:r w:rsidR="005F1D04">
        <w:t>ing</w:t>
      </w:r>
    </w:p>
    <w:p w14:paraId="3CDB19A1" w14:textId="6C3384EC" w:rsidR="00AC2AD5" w:rsidRDefault="00AC2AD5"/>
    <w:p w14:paraId="0F7F3B29" w14:textId="33C2F870" w:rsidR="00AC2AD5" w:rsidRDefault="00AC2AD5" w:rsidP="001A19E6">
      <w:pPr>
        <w:pStyle w:val="Heading2"/>
        <w:numPr>
          <w:ilvl w:val="0"/>
          <w:numId w:val="1"/>
        </w:numPr>
      </w:pPr>
      <w:r>
        <w:t>Introduction</w:t>
      </w:r>
    </w:p>
    <w:p w14:paraId="7B559BC1" w14:textId="5E1E0D5F" w:rsidR="00D765CE" w:rsidRDefault="00AC2AD5" w:rsidP="00D765CE">
      <w:pPr>
        <w:rPr>
          <w:ins w:id="0" w:author="Webber Wentzel" w:date="2020-12-03T15:34:00Z"/>
        </w:rPr>
      </w:pPr>
      <w:r>
        <w:t>Typically, w</w:t>
      </w:r>
      <w:r w:rsidRPr="00AC2AD5">
        <w:t xml:space="preserve">hen </w:t>
      </w:r>
      <w:r>
        <w:t>an individual</w:t>
      </w:r>
      <w:r w:rsidRPr="00AC2AD5">
        <w:t xml:space="preserve"> make</w:t>
      </w:r>
      <w:r>
        <w:t>s</w:t>
      </w:r>
      <w:r w:rsidRPr="00AC2AD5">
        <w:t xml:space="preserve"> a creative work (such as writing, graphics, or code), </w:t>
      </w:r>
      <w:ins w:id="1" w:author="Webber Wentzel" w:date="2020-12-03T14:08:00Z">
        <w:r w:rsidR="00C439CC">
          <w:t xml:space="preserve">the copyright in </w:t>
        </w:r>
      </w:ins>
      <w:r w:rsidRPr="00AC2AD5">
        <w:t xml:space="preserve">that work is </w:t>
      </w:r>
      <w:ins w:id="2" w:author="Webber Wentzel" w:date="2020-12-03T14:09:00Z">
        <w:r w:rsidR="00C439CC">
          <w:t xml:space="preserve">owned by the creator </w:t>
        </w:r>
      </w:ins>
      <w:del w:id="3" w:author="Webber Wentzel" w:date="2020-12-03T14:09:00Z">
        <w:r w:rsidRPr="00AC2AD5" w:rsidDel="00C439CC">
          <w:delText xml:space="preserve">under exclusive copyright </w:delText>
        </w:r>
      </w:del>
      <w:r w:rsidRPr="00AC2AD5">
        <w:t xml:space="preserve">by default. That is, the law assumes that as the author of </w:t>
      </w:r>
      <w:r>
        <w:t>the</w:t>
      </w:r>
      <w:r w:rsidRPr="00AC2AD5">
        <w:t xml:space="preserve"> work</w:t>
      </w:r>
      <w:r>
        <w:t xml:space="preserve">, the creator has a say in what others do with it. </w:t>
      </w:r>
      <w:ins w:id="4" w:author="Webber Wentzel" w:date="2020-12-03T15:34:00Z">
        <w:r w:rsidR="00D765CE">
          <w:t xml:space="preserve">A key exception to the author being the owner of the copyright in the work, is </w:t>
        </w:r>
      </w:ins>
      <w:ins w:id="5" w:author="Webber Wentzel" w:date="2020-12-03T15:36:00Z">
        <w:r w:rsidR="00D765CE">
          <w:t>wh</w:t>
        </w:r>
      </w:ins>
      <w:ins w:id="6" w:author="Webber Wentzel" w:date="2020-12-03T15:34:00Z">
        <w:r w:rsidR="00D765CE">
          <w:t>ere the author creates the work in the course and scope of his/her employment with an employer, the employer is the owner of the copyright.</w:t>
        </w:r>
      </w:ins>
      <w:ins w:id="7" w:author="Webber Wentzel" w:date="2020-12-03T15:35:00Z">
        <w:r w:rsidR="00D765CE">
          <w:t xml:space="preserve"> Copyright rights can only be transferred </w:t>
        </w:r>
      </w:ins>
      <w:ins w:id="8" w:author="Webber Wentzel" w:date="2020-12-03T15:36:00Z">
        <w:r w:rsidR="00D765CE">
          <w:t>in a written document signed by the copyright owner.</w:t>
        </w:r>
      </w:ins>
    </w:p>
    <w:p w14:paraId="02A1D678" w14:textId="791EC06A" w:rsidR="00AC2AD5" w:rsidRDefault="00AC2AD5" w:rsidP="00AC2AD5">
      <w:r>
        <w:t>Opensource is an unusual circumstance, however, because the author</w:t>
      </w:r>
      <w:ins w:id="9" w:author="Webber Wentzel" w:date="2020-12-03T15:37:00Z">
        <w:r w:rsidR="00D765CE">
          <w:t>/owner</w:t>
        </w:r>
      </w:ins>
      <w:r>
        <w:t xml:space="preserve"> expects that others will use, modify, and share the work. But because the legal default is still </w:t>
      </w:r>
      <w:del w:id="10" w:author="Webber Wentzel" w:date="2020-12-03T14:09:00Z">
        <w:r w:rsidDel="00C439CC">
          <w:delText xml:space="preserve">exclusive </w:delText>
        </w:r>
      </w:del>
      <w:r>
        <w:t>copyright</w:t>
      </w:r>
      <w:ins w:id="11" w:author="Webber Wentzel" w:date="2020-12-03T14:09:00Z">
        <w:r w:rsidR="00C439CC">
          <w:t xml:space="preserve"> ownership</w:t>
        </w:r>
      </w:ins>
      <w:r>
        <w:t>, you need a license that explicitly states these permissions.</w:t>
      </w:r>
    </w:p>
    <w:p w14:paraId="15AD62A8" w14:textId="6E127D2B" w:rsidR="00AC2AD5" w:rsidRDefault="00AC2AD5" w:rsidP="00AC2AD5">
      <w:r>
        <w:t>If a project doesn’t apply an opensource license, everybody who contributes to it also becomes a</w:t>
      </w:r>
      <w:del w:id="12" w:author="Webber Wentzel" w:date="2020-12-03T14:10:00Z">
        <w:r w:rsidDel="00C439CC">
          <w:delText>n</w:delText>
        </w:r>
      </w:del>
      <w:r>
        <w:t xml:space="preserve"> </w:t>
      </w:r>
      <w:del w:id="13" w:author="Webber Wentzel" w:date="2020-12-03T14:10:00Z">
        <w:r w:rsidDel="00C439CC">
          <w:delText xml:space="preserve">exclusive </w:delText>
        </w:r>
      </w:del>
      <w:r>
        <w:t xml:space="preserve">copyright </w:t>
      </w:r>
      <w:ins w:id="14" w:author="Webber Wentzel" w:date="2020-12-03T14:10:00Z">
        <w:r w:rsidR="00C439CC">
          <w:t>owner</w:t>
        </w:r>
      </w:ins>
      <w:del w:id="15" w:author="Webber Wentzel" w:date="2020-12-03T14:10:00Z">
        <w:r w:rsidDel="00C439CC">
          <w:delText>holder</w:delText>
        </w:r>
      </w:del>
      <w:r>
        <w:t xml:space="preserve"> of their work. That means nobody can use, copy, distribute, or modify their contributions – and that “nobody” includes the project owner.</w:t>
      </w:r>
    </w:p>
    <w:p w14:paraId="37AE8F31" w14:textId="5658BFEC" w:rsidR="00AC2AD5" w:rsidRDefault="00AC2AD5" w:rsidP="00AC2AD5">
      <w:r>
        <w:t xml:space="preserve">The project may also have dependencies with license requirements. For example, employers’ policies may also require the project to use specific opensource licenses. </w:t>
      </w:r>
    </w:p>
    <w:p w14:paraId="59C1BF8C" w14:textId="5542BBB3" w:rsidR="00AC2AD5" w:rsidRDefault="00AC2AD5">
      <w:r>
        <w:t xml:space="preserve">Note that making a project public on </w:t>
      </w:r>
      <w:proofErr w:type="spellStart"/>
      <w:r>
        <w:t>Github</w:t>
      </w:r>
      <w:proofErr w:type="spellEnd"/>
      <w:r>
        <w:t xml:space="preserve"> is not the same as licensing it</w:t>
      </w:r>
      <w:r w:rsidR="001A19E6">
        <w:t xml:space="preserve"> – licensing is not part of GitHub’s terms of service. </w:t>
      </w:r>
    </w:p>
    <w:p w14:paraId="7C27B87D" w14:textId="148B2F31" w:rsidR="001A19E6" w:rsidRDefault="001A19E6">
      <w:r>
        <w:t>Standardised opensource licenses are readily available, with the choice over which license to use being driven by the dependencies of the project.</w:t>
      </w:r>
      <w:r w:rsidR="00FE22FA">
        <w:t xml:space="preserve"> This document </w:t>
      </w:r>
      <w:r w:rsidR="00754C3B">
        <w:t xml:space="preserve">only considers 4 of the </w:t>
      </w:r>
      <w:proofErr w:type="gramStart"/>
      <w:r w:rsidR="00754C3B">
        <w:t>most commonly used</w:t>
      </w:r>
      <w:proofErr w:type="gramEnd"/>
      <w:r w:rsidR="00754C3B">
        <w:t xml:space="preserve"> opensource licenses. </w:t>
      </w:r>
    </w:p>
    <w:p w14:paraId="2F0B09B5" w14:textId="7C7020DC" w:rsidR="001A19E6" w:rsidRDefault="001A19E6" w:rsidP="001A19E6">
      <w:pPr>
        <w:pStyle w:val="Heading2"/>
        <w:numPr>
          <w:ilvl w:val="0"/>
          <w:numId w:val="1"/>
        </w:numPr>
      </w:pPr>
      <w:r>
        <w:t>Key considerations when choosing a license</w:t>
      </w:r>
    </w:p>
    <w:p w14:paraId="3938ABCD" w14:textId="7AF45460" w:rsidR="00934074" w:rsidRDefault="00934074" w:rsidP="00A841BD">
      <w:pPr>
        <w:pStyle w:val="Heading3"/>
        <w:numPr>
          <w:ilvl w:val="1"/>
          <w:numId w:val="1"/>
        </w:numPr>
        <w:ind w:left="426"/>
      </w:pPr>
      <w:r>
        <w:t>Complexity</w:t>
      </w:r>
    </w:p>
    <w:p w14:paraId="0A55F0AC" w14:textId="34EC717A" w:rsidR="00934074" w:rsidRPr="00934074" w:rsidRDefault="0062619E" w:rsidP="00934074">
      <w:r>
        <w:t xml:space="preserve">As the complexity of a licence increases, so does the </w:t>
      </w:r>
      <w:r w:rsidR="00156DDC">
        <w:t xml:space="preserve">difficulty of attracting </w:t>
      </w:r>
      <w:r w:rsidR="00F61CC6">
        <w:t xml:space="preserve">contributors and users </w:t>
      </w:r>
      <w:r w:rsidR="00156DDC">
        <w:t xml:space="preserve">of the code. Ideally the </w:t>
      </w:r>
      <w:r>
        <w:t xml:space="preserve">chosen licence should be </w:t>
      </w:r>
      <w:r w:rsidR="002F6FA8">
        <w:t>easily inter</w:t>
      </w:r>
      <w:r w:rsidR="00CF7AAF">
        <w:t xml:space="preserve">pretable and be </w:t>
      </w:r>
      <w:r>
        <w:t xml:space="preserve">the </w:t>
      </w:r>
      <w:r w:rsidR="00156DDC">
        <w:t>least complex licence that meets all the key requirements</w:t>
      </w:r>
      <w:r w:rsidR="00FE259C">
        <w:t xml:space="preserve"> of the project. </w:t>
      </w:r>
    </w:p>
    <w:p w14:paraId="74A9A41C" w14:textId="50C1E345" w:rsidR="001A19E6" w:rsidRDefault="00A841BD" w:rsidP="00A841BD">
      <w:pPr>
        <w:pStyle w:val="Heading3"/>
        <w:numPr>
          <w:ilvl w:val="1"/>
          <w:numId w:val="1"/>
        </w:numPr>
        <w:ind w:left="426"/>
      </w:pPr>
      <w:r>
        <w:t>Standardisation</w:t>
      </w:r>
    </w:p>
    <w:p w14:paraId="2766D39C" w14:textId="2ED0C7BD" w:rsidR="00C03575" w:rsidRDefault="00BC7DBA" w:rsidP="001A19E6">
      <w:r>
        <w:t xml:space="preserve">Any license that is chosen should be one that is approved by the Open Source </w:t>
      </w:r>
      <w:r w:rsidR="00791A25">
        <w:t>Initiative.</w:t>
      </w:r>
      <w:r w:rsidR="0096107B">
        <w:t xml:space="preserve"> This </w:t>
      </w:r>
      <w:r w:rsidR="00906B05">
        <w:t xml:space="preserve">simplifies </w:t>
      </w:r>
      <w:r w:rsidR="00420C1E">
        <w:t>the use of the project by all stakeholders</w:t>
      </w:r>
      <w:r w:rsidR="009F0F55">
        <w:t>, as the legal requirements of standard licenses are generally well known and understood</w:t>
      </w:r>
      <w:r w:rsidR="00420C1E">
        <w:t xml:space="preserve">. </w:t>
      </w:r>
      <w:r w:rsidR="00791A25">
        <w:t xml:space="preserve"> </w:t>
      </w:r>
    </w:p>
    <w:p w14:paraId="1A8B5CC1" w14:textId="6C9D786D" w:rsidR="00C03575" w:rsidRDefault="00C03575" w:rsidP="001A19E6">
      <w:r>
        <w:t xml:space="preserve">For more information on the </w:t>
      </w:r>
      <w:r w:rsidR="001B2BD9">
        <w:t>requirements of approved licenses, refer to Appendix E.</w:t>
      </w:r>
    </w:p>
    <w:p w14:paraId="3B5B292F" w14:textId="68F65780" w:rsidR="00BC7DBA" w:rsidRDefault="00791A25" w:rsidP="001A19E6">
      <w:pPr>
        <w:rPr>
          <w:rStyle w:val="Hyperlink"/>
        </w:rPr>
      </w:pPr>
      <w:r>
        <w:t xml:space="preserve">A list of approved </w:t>
      </w:r>
      <w:r w:rsidR="007F4D7B">
        <w:t>o</w:t>
      </w:r>
      <w:r w:rsidR="000C7BAA">
        <w:t>pen</w:t>
      </w:r>
      <w:r w:rsidR="007F4D7B">
        <w:t>s</w:t>
      </w:r>
      <w:r w:rsidR="000C7BAA">
        <w:t xml:space="preserve">ource </w:t>
      </w:r>
      <w:r>
        <w:t xml:space="preserve">licenses can be found at </w:t>
      </w:r>
      <w:hyperlink r:id="rId7" w:history="1">
        <w:r>
          <w:rPr>
            <w:rStyle w:val="Hyperlink"/>
          </w:rPr>
          <w:t>https://opensource.org/licenses</w:t>
        </w:r>
      </w:hyperlink>
      <w:r w:rsidR="00C03575">
        <w:rPr>
          <w:rStyle w:val="Hyperlink"/>
        </w:rPr>
        <w:t>.</w:t>
      </w:r>
    </w:p>
    <w:p w14:paraId="61795F81" w14:textId="36DBF9B2" w:rsidR="00420C1E" w:rsidRDefault="0024134C" w:rsidP="00420C1E">
      <w:pPr>
        <w:pStyle w:val="Heading3"/>
        <w:numPr>
          <w:ilvl w:val="1"/>
          <w:numId w:val="1"/>
        </w:numPr>
        <w:ind w:left="426"/>
      </w:pPr>
      <w:r>
        <w:t xml:space="preserve">Limitation of </w:t>
      </w:r>
      <w:r w:rsidR="00420C1E">
        <w:t>Liability</w:t>
      </w:r>
    </w:p>
    <w:p w14:paraId="7F3A40BA" w14:textId="77777777" w:rsidR="0024134C" w:rsidRDefault="005B5500" w:rsidP="001A19E6">
      <w:r>
        <w:t xml:space="preserve">The authors of the code must not be able to be held liable for </w:t>
      </w:r>
      <w:r w:rsidR="00411791">
        <w:t>the use of the code.</w:t>
      </w:r>
    </w:p>
    <w:p w14:paraId="78D21ECC" w14:textId="61377EB1" w:rsidR="0024134C" w:rsidRDefault="0024134C" w:rsidP="0024134C">
      <w:pPr>
        <w:pStyle w:val="Heading3"/>
        <w:numPr>
          <w:ilvl w:val="1"/>
          <w:numId w:val="1"/>
        </w:numPr>
        <w:ind w:left="426"/>
      </w:pPr>
      <w:r>
        <w:t>Copyleft</w:t>
      </w:r>
    </w:p>
    <w:p w14:paraId="0A9A8C5C" w14:textId="4D87A729" w:rsidR="00B95F89" w:rsidRDefault="00EB57FA" w:rsidP="001A19E6">
      <w:r w:rsidRPr="00EB57FA">
        <w:t>Copyleft is the practice of granting the right to freely distribute and modify intellectual property with the requirement that the same rights be preserved in derivative works created from that property.</w:t>
      </w:r>
      <w:r w:rsidR="00494202">
        <w:t xml:space="preserve"> [Source: </w:t>
      </w:r>
      <w:hyperlink r:id="rId8" w:history="1">
        <w:r w:rsidR="00494202">
          <w:rPr>
            <w:rStyle w:val="Hyperlink"/>
          </w:rPr>
          <w:t>https://en.wikipedia.org/wiki/Copyleft</w:t>
        </w:r>
      </w:hyperlink>
      <w:r w:rsidR="00494202">
        <w:t xml:space="preserve">]. </w:t>
      </w:r>
    </w:p>
    <w:p w14:paraId="79C26B9B" w14:textId="58748EE3" w:rsidR="00791A25" w:rsidRDefault="00494202" w:rsidP="001A19E6">
      <w:r>
        <w:t xml:space="preserve">One of the key features of Copyleft is that </w:t>
      </w:r>
      <w:proofErr w:type="gramStart"/>
      <w:r>
        <w:t>any and all</w:t>
      </w:r>
      <w:proofErr w:type="gramEnd"/>
      <w:r>
        <w:t xml:space="preserve"> modifications </w:t>
      </w:r>
      <w:r w:rsidR="00DF0F8F">
        <w:t xml:space="preserve">to the work covered by the Copyleft licence </w:t>
      </w:r>
      <w:r w:rsidR="00DF0F8F" w:rsidRPr="00B95F89">
        <w:rPr>
          <w:b/>
          <w:bCs/>
        </w:rPr>
        <w:t>must</w:t>
      </w:r>
      <w:r w:rsidR="00DF0F8F">
        <w:t xml:space="preserve"> be released </w:t>
      </w:r>
      <w:r w:rsidR="00C222FF">
        <w:t xml:space="preserve">for public use under the same license conditions. For this project, </w:t>
      </w:r>
      <w:r w:rsidR="00C51AAD">
        <w:t xml:space="preserve">this is a very undesirable feature, as any product specific and company specific changes to the source code will need to </w:t>
      </w:r>
      <w:r w:rsidR="00CE64AA">
        <w:t xml:space="preserve">be made available, which will likely breach </w:t>
      </w:r>
      <w:r w:rsidR="000E2D72">
        <w:t xml:space="preserve">companies’ intellectual property restrictions. </w:t>
      </w:r>
    </w:p>
    <w:p w14:paraId="6852B369" w14:textId="2F40FC72" w:rsidR="009D21B5" w:rsidRDefault="009D21B5" w:rsidP="009D21B5">
      <w:pPr>
        <w:pStyle w:val="Heading3"/>
        <w:numPr>
          <w:ilvl w:val="1"/>
          <w:numId w:val="1"/>
        </w:numPr>
        <w:ind w:left="426"/>
      </w:pPr>
      <w:r>
        <w:t xml:space="preserve">Restrictions on the use and distribution of the </w:t>
      </w:r>
      <w:r w:rsidR="00134813">
        <w:t>code</w:t>
      </w:r>
    </w:p>
    <w:p w14:paraId="5A62B20B" w14:textId="2BDE18A1" w:rsidR="005E6A03" w:rsidRDefault="005E6A03" w:rsidP="003F61D4">
      <w:r>
        <w:t xml:space="preserve">Given the nature of the code being developed, any license must allow users to use the software commercially and </w:t>
      </w:r>
      <w:proofErr w:type="gramStart"/>
      <w:r>
        <w:t>privately, and</w:t>
      </w:r>
      <w:proofErr w:type="gramEnd"/>
      <w:r>
        <w:t xml:space="preserve"> allow them to modify code without restriction. </w:t>
      </w:r>
    </w:p>
    <w:p w14:paraId="2197B7E5" w14:textId="478C0AC6" w:rsidR="002255E9" w:rsidRDefault="005E6A03" w:rsidP="003F61D4">
      <w:r>
        <w:t xml:space="preserve">However, </w:t>
      </w:r>
      <w:r w:rsidR="00001E04">
        <w:t>i</w:t>
      </w:r>
      <w:r w:rsidR="001E521A">
        <w:t xml:space="preserve">t may be desirable </w:t>
      </w:r>
      <w:r w:rsidR="00580F33">
        <w:t xml:space="preserve">either </w:t>
      </w:r>
      <w:r w:rsidR="001E521A">
        <w:t xml:space="preserve">to restrict third parties from </w:t>
      </w:r>
      <w:r w:rsidR="003F61D4">
        <w:t>us</w:t>
      </w:r>
      <w:r w:rsidR="001E521A">
        <w:t>ing</w:t>
      </w:r>
      <w:r w:rsidR="003F61D4">
        <w:t xml:space="preserve"> the code in proprietary software that they offer for sale</w:t>
      </w:r>
      <w:r w:rsidR="00226357">
        <w:t xml:space="preserve">, or to </w:t>
      </w:r>
      <w:r w:rsidR="00CB6701">
        <w:t>require them to acknowledge the use of the code</w:t>
      </w:r>
      <w:r w:rsidR="001E521A">
        <w:t xml:space="preserve">. </w:t>
      </w:r>
      <w:r w:rsidR="003F61D4">
        <w:t xml:space="preserve"> </w:t>
      </w:r>
    </w:p>
    <w:p w14:paraId="6E61B58B" w14:textId="628626DE" w:rsidR="000C4A15" w:rsidRDefault="001D4EC8" w:rsidP="003F61D4">
      <w:r>
        <w:t>Where users make changes to the code and distribute the modified code, certain licence</w:t>
      </w:r>
      <w:r w:rsidR="00580F33">
        <w:t>s</w:t>
      </w:r>
      <w:r>
        <w:t xml:space="preserve"> require </w:t>
      </w:r>
      <w:r w:rsidR="00F47E51">
        <w:t xml:space="preserve">that any modifications to the original code are disclosed. </w:t>
      </w:r>
    </w:p>
    <w:p w14:paraId="7E592889" w14:textId="51A33478" w:rsidR="000C7BAA" w:rsidRPr="00DF0F8F" w:rsidRDefault="000C7BAA" w:rsidP="003F61D4">
      <w:r>
        <w:t xml:space="preserve">It may also be </w:t>
      </w:r>
      <w:r w:rsidR="00E32F02">
        <w:t>useful to require any users of the code to attribute or acknowledge the code</w:t>
      </w:r>
    </w:p>
    <w:p w14:paraId="79F612A9" w14:textId="1255D52D" w:rsidR="00134813" w:rsidRDefault="00134813" w:rsidP="00134813">
      <w:pPr>
        <w:pStyle w:val="Heading3"/>
        <w:numPr>
          <w:ilvl w:val="1"/>
          <w:numId w:val="1"/>
        </w:numPr>
        <w:ind w:left="426"/>
      </w:pPr>
      <w:r>
        <w:t>Protection from patent trolls</w:t>
      </w:r>
    </w:p>
    <w:p w14:paraId="05846B9E" w14:textId="6568BA41" w:rsidR="00411791" w:rsidRDefault="00411791" w:rsidP="001A19E6">
      <w:r>
        <w:t xml:space="preserve">Consideration may </w:t>
      </w:r>
      <w:r w:rsidR="00F42D12">
        <w:t>want to be given to protecting the code from patent trolls</w:t>
      </w:r>
      <w:ins w:id="16" w:author="Webber Wentzel" w:date="2020-12-03T15:38:00Z">
        <w:r w:rsidR="00D765CE">
          <w:t xml:space="preserve"> and other patent owners</w:t>
        </w:r>
      </w:ins>
      <w:r w:rsidR="00F42D12">
        <w:t xml:space="preserve">. </w:t>
      </w:r>
      <w:r w:rsidR="00A46061">
        <w:t xml:space="preserve">This avoids the situation where the code is patented by a third party and all users of the </w:t>
      </w:r>
      <w:r w:rsidR="00B02692">
        <w:t xml:space="preserve">code are required to pay fees to the owner of the patent in order to continue to use the code. </w:t>
      </w:r>
    </w:p>
    <w:p w14:paraId="2EAF7F07" w14:textId="4EE76129" w:rsidR="00F071F5" w:rsidRDefault="00F071F5" w:rsidP="001A19E6">
      <w:r>
        <w:t xml:space="preserve">Note that this can be dealt with </w:t>
      </w:r>
      <w:r w:rsidR="00840C86">
        <w:t>through a Contributor Agreement, rather than through the licence</w:t>
      </w:r>
      <w:r w:rsidR="00FF7326">
        <w:t xml:space="preserve">, if required. </w:t>
      </w:r>
      <w:r w:rsidR="00594D88">
        <w:t xml:space="preserve"> Refer to Discussion Document: </w:t>
      </w:r>
      <w:proofErr w:type="spellStart"/>
      <w:r w:rsidR="00594D88">
        <w:t>OpenSource</w:t>
      </w:r>
      <w:proofErr w:type="spellEnd"/>
      <w:r w:rsidR="00594D88">
        <w:t xml:space="preserve"> Contributor Agreements.</w:t>
      </w:r>
    </w:p>
    <w:p w14:paraId="5711CD4C" w14:textId="3FD09B7D" w:rsidR="001A19E6" w:rsidRDefault="00226357" w:rsidP="001A19E6">
      <w:pPr>
        <w:pStyle w:val="Heading2"/>
        <w:numPr>
          <w:ilvl w:val="0"/>
          <w:numId w:val="1"/>
        </w:numPr>
      </w:pPr>
      <w:r>
        <w:t>Key t</w:t>
      </w:r>
      <w:r w:rsidR="001A19E6">
        <w:t>ypes of standard licenses</w:t>
      </w:r>
    </w:p>
    <w:p w14:paraId="18C8B74C" w14:textId="19D1D9BD" w:rsidR="001A19E6" w:rsidRDefault="001A19E6" w:rsidP="00226357">
      <w:pPr>
        <w:pStyle w:val="Heading3"/>
        <w:numPr>
          <w:ilvl w:val="1"/>
          <w:numId w:val="1"/>
        </w:numPr>
        <w:ind w:left="426"/>
      </w:pPr>
      <w:r>
        <w:t>MIT</w:t>
      </w:r>
    </w:p>
    <w:p w14:paraId="168272B5" w14:textId="2B9FD881" w:rsidR="009113D3" w:rsidRDefault="009113D3" w:rsidP="009113D3">
      <w:r>
        <w:t>This is the leanest license.</w:t>
      </w:r>
      <w:r w:rsidR="0064562B">
        <w:t xml:space="preserve"> </w:t>
      </w:r>
      <w:r>
        <w:t xml:space="preserve">It's a </w:t>
      </w:r>
      <w:r w:rsidR="0064562B">
        <w:t>“</w:t>
      </w:r>
      <w:r w:rsidR="00580F33">
        <w:t>d</w:t>
      </w:r>
      <w:r>
        <w:t>o whatever you want with my stuff, just don't sue me</w:t>
      </w:r>
      <w:r w:rsidR="00580F33">
        <w:t>”</w:t>
      </w:r>
      <w:r>
        <w:t xml:space="preserve"> type of license.</w:t>
      </w:r>
    </w:p>
    <w:p w14:paraId="50A12E83" w14:textId="6013D8A7" w:rsidR="002D6B7D" w:rsidRDefault="002F37C4" w:rsidP="00AE08D9">
      <w:r w:rsidRPr="00A85B8A">
        <w:t>The MIT license is</w:t>
      </w:r>
      <w:r w:rsidR="00580F33">
        <w:t xml:space="preserve"> suitable</w:t>
      </w:r>
      <w:r w:rsidRPr="00A85B8A">
        <w:t xml:space="preserve"> if you’re afraid no one will use your code; you’re making the licensing as short and non-intimidating as possible. </w:t>
      </w:r>
      <w:r w:rsidR="005E2B8E">
        <w:t xml:space="preserve">It is at risk of attack by patent </w:t>
      </w:r>
      <w:proofErr w:type="gramStart"/>
      <w:r w:rsidR="005E2B8E">
        <w:t>trolls, and</w:t>
      </w:r>
      <w:proofErr w:type="gramEnd"/>
      <w:r w:rsidR="005E2B8E">
        <w:t xml:space="preserve"> doesn’t r</w:t>
      </w:r>
      <w:r w:rsidR="00121C77">
        <w:t>estrict someone else from profiting from the code</w:t>
      </w:r>
      <w:r w:rsidR="00580F33">
        <w:t xml:space="preserve">. That is, </w:t>
      </w:r>
      <w:r w:rsidR="00667DB2">
        <w:t>y</w:t>
      </w:r>
      <w:r w:rsidR="00791F21" w:rsidRPr="00A85B8A">
        <w:t xml:space="preserve">ou </w:t>
      </w:r>
      <w:proofErr w:type="gramStart"/>
      <w:r w:rsidR="00791F21" w:rsidRPr="00A85B8A">
        <w:t>have to</w:t>
      </w:r>
      <w:proofErr w:type="gramEnd"/>
      <w:r w:rsidR="00791F21" w:rsidRPr="00A85B8A">
        <w:t xml:space="preserve"> be ok</w:t>
      </w:r>
      <w:r w:rsidR="00580F33">
        <w:t>ay</w:t>
      </w:r>
      <w:r w:rsidR="00791F21" w:rsidRPr="00A85B8A">
        <w:t xml:space="preserve"> with someone else taking your MIT-licensed software</w:t>
      </w:r>
      <w:r w:rsidR="00580F33">
        <w:t xml:space="preserve"> and</w:t>
      </w:r>
      <w:r w:rsidR="00791F21" w:rsidRPr="00A85B8A">
        <w:t xml:space="preserve"> building another commercial closed-source application (or plugin or add-on) based on it.</w:t>
      </w:r>
    </w:p>
    <w:p w14:paraId="20E77C85" w14:textId="3DDB92EF" w:rsidR="00AE08D9" w:rsidRDefault="00AE08D9" w:rsidP="00AE08D9">
      <w:r>
        <w:t xml:space="preserve">You must include the </w:t>
      </w:r>
      <w:r w:rsidR="00955BF7">
        <w:t xml:space="preserve">license and </w:t>
      </w:r>
      <w:r>
        <w:t>copyright notice in all copies or substantial uses of the work.</w:t>
      </w:r>
    </w:p>
    <w:p w14:paraId="2BA0BAA9" w14:textId="2945CD50" w:rsidR="00096B5B" w:rsidRDefault="00096B5B" w:rsidP="00AE08D9">
      <w:r>
        <w:t>See Appendix A for the specific license text.</w:t>
      </w:r>
    </w:p>
    <w:p w14:paraId="7AE2AB36" w14:textId="77777777" w:rsidR="00BC06C7" w:rsidRDefault="00BC06C7" w:rsidP="002051DB">
      <w:pPr>
        <w:pStyle w:val="Heading3"/>
        <w:numPr>
          <w:ilvl w:val="1"/>
          <w:numId w:val="1"/>
        </w:numPr>
        <w:ind w:left="426"/>
      </w:pPr>
      <w:r>
        <w:t>BSD</w:t>
      </w:r>
    </w:p>
    <w:p w14:paraId="7BABBAB9" w14:textId="31AD7E92" w:rsidR="00614BD1" w:rsidRDefault="00BC06C7" w:rsidP="00BC06C7">
      <w:r>
        <w:t>The BSD (</w:t>
      </w:r>
      <w:proofErr w:type="spellStart"/>
      <w:r>
        <w:t>Berkely</w:t>
      </w:r>
      <w:proofErr w:type="spellEnd"/>
      <w:r>
        <w:t xml:space="preserve"> Software Distribution) license offers more flexibility than the MIT license, and can be as lean. There are </w:t>
      </w:r>
      <w:r w:rsidR="00580F33">
        <w:t>several versions</w:t>
      </w:r>
      <w:r>
        <w:t xml:space="preserve"> of the BSD license</w:t>
      </w:r>
      <w:r w:rsidR="00FB20F1">
        <w:t>, but we are inter</w:t>
      </w:r>
      <w:r w:rsidR="00B512BE">
        <w:t>ested in the 2</w:t>
      </w:r>
      <w:r w:rsidR="00F80A60">
        <w:t>-</w:t>
      </w:r>
      <w:r w:rsidR="00B512BE">
        <w:t xml:space="preserve"> and 3</w:t>
      </w:r>
      <w:r w:rsidR="00F80A60">
        <w:t>-</w:t>
      </w:r>
      <w:r w:rsidR="00B512BE">
        <w:t>clause agreements</w:t>
      </w:r>
      <w:r w:rsidR="008123C3">
        <w:t xml:space="preserve">, and the </w:t>
      </w:r>
      <w:proofErr w:type="spellStart"/>
      <w:r w:rsidR="008123C3">
        <w:t>BSD+Patent</w:t>
      </w:r>
      <w:proofErr w:type="spellEnd"/>
      <w:r w:rsidR="008123C3">
        <w:t xml:space="preserve"> license</w:t>
      </w:r>
      <w:r w:rsidR="00B512BE">
        <w:t xml:space="preserve">. </w:t>
      </w:r>
    </w:p>
    <w:p w14:paraId="2BA496FB" w14:textId="1BDDC8A4" w:rsidR="00614BD1" w:rsidRDefault="00BC06C7" w:rsidP="00BC06C7">
      <w:r>
        <w:t>The 2-clause</w:t>
      </w:r>
      <w:r w:rsidR="00F80A60">
        <w:t xml:space="preserve"> agreement</w:t>
      </w:r>
      <w:r>
        <w:t xml:space="preserve"> is equivalent to the MIT license. </w:t>
      </w:r>
    </w:p>
    <w:p w14:paraId="35D7D937" w14:textId="672484E7" w:rsidR="00F120FD" w:rsidRDefault="00BC06C7" w:rsidP="00C50EB5">
      <w:r>
        <w:t xml:space="preserve">The </w:t>
      </w:r>
      <w:r w:rsidR="00B512BE">
        <w:t>3</w:t>
      </w:r>
      <w:r w:rsidR="00C50EB5">
        <w:t>-</w:t>
      </w:r>
      <w:r w:rsidR="00B512BE">
        <w:t>clause</w:t>
      </w:r>
      <w:r>
        <w:t xml:space="preserve"> </w:t>
      </w:r>
      <w:r w:rsidR="00F80A60">
        <w:t xml:space="preserve">agreement </w:t>
      </w:r>
      <w:r>
        <w:t>add</w:t>
      </w:r>
      <w:r w:rsidR="00F80A60">
        <w:t>s</w:t>
      </w:r>
      <w:r>
        <w:t xml:space="preserve"> </w:t>
      </w:r>
      <w:r w:rsidR="00C50EB5">
        <w:t xml:space="preserve">a </w:t>
      </w:r>
      <w:r>
        <w:t>clause</w:t>
      </w:r>
      <w:r w:rsidR="00C50EB5">
        <w:t xml:space="preserve"> </w:t>
      </w:r>
      <w:r>
        <w:t>regarding promotion and advertising materials, something that is not part of the MIT license.</w:t>
      </w:r>
      <w:r w:rsidR="000526A0">
        <w:t xml:space="preserve"> </w:t>
      </w:r>
      <w:r w:rsidR="00E81928">
        <w:t xml:space="preserve"> </w:t>
      </w:r>
      <w:r w:rsidR="00F80A60">
        <w:t>Specifically,</w:t>
      </w:r>
      <w:r w:rsidR="00012AF1">
        <w:t xml:space="preserve"> t</w:t>
      </w:r>
      <w:r w:rsidR="00240FC5">
        <w:t>he addition of the 3</w:t>
      </w:r>
      <w:r w:rsidR="00240FC5" w:rsidRPr="00240FC5">
        <w:rPr>
          <w:vertAlign w:val="superscript"/>
        </w:rPr>
        <w:t>rd</w:t>
      </w:r>
      <w:r w:rsidR="00240FC5">
        <w:t xml:space="preserve"> clause mean</w:t>
      </w:r>
      <w:r w:rsidR="00F80A60">
        <w:t>s</w:t>
      </w:r>
      <w:r w:rsidR="00FB20F1">
        <w:t xml:space="preserve"> that l</w:t>
      </w:r>
      <w:r w:rsidR="00F120FD">
        <w:t xml:space="preserve">icensees cannot use the original </w:t>
      </w:r>
      <w:r w:rsidR="00F80A60">
        <w:t>a</w:t>
      </w:r>
      <w:r w:rsidR="00F120FD">
        <w:t xml:space="preserve">uthor name or trademark to endorse </w:t>
      </w:r>
      <w:r w:rsidR="00F80A60">
        <w:t>d</w:t>
      </w:r>
      <w:r w:rsidR="00F120FD">
        <w:t xml:space="preserve">erivative </w:t>
      </w:r>
      <w:r w:rsidR="00F80A60">
        <w:t>w</w:t>
      </w:r>
      <w:r w:rsidR="00F120FD">
        <w:t>ork</w:t>
      </w:r>
      <w:r w:rsidR="00F80A60">
        <w:t>s</w:t>
      </w:r>
      <w:r w:rsidR="00C50EB5">
        <w:t>.</w:t>
      </w:r>
    </w:p>
    <w:p w14:paraId="65C710EB" w14:textId="01F5C994" w:rsidR="00614BD1" w:rsidRDefault="00614BD1" w:rsidP="00614BD1">
      <w:r>
        <w:t xml:space="preserve">The </w:t>
      </w:r>
      <w:proofErr w:type="spellStart"/>
      <w:r>
        <w:t>BSD+Patent</w:t>
      </w:r>
      <w:proofErr w:type="spellEnd"/>
      <w:r>
        <w:t xml:space="preserve"> license is a relatively new license that uses the 2-clause BSD license and modifies it by adding the </w:t>
      </w:r>
      <w:r w:rsidR="00E81928">
        <w:t xml:space="preserve">explicit patent grant of the </w:t>
      </w:r>
      <w:r>
        <w:t xml:space="preserve">Apache </w:t>
      </w:r>
      <w:r w:rsidR="00E81928">
        <w:t xml:space="preserve">License v2. </w:t>
      </w:r>
    </w:p>
    <w:p w14:paraId="1848C411" w14:textId="4A067093" w:rsidR="00096B5B" w:rsidRDefault="00096B5B" w:rsidP="00096B5B">
      <w:r>
        <w:t>See Appendix B for the specific license texts.</w:t>
      </w:r>
    </w:p>
    <w:p w14:paraId="7759184B" w14:textId="77777777" w:rsidR="009E0758" w:rsidRDefault="009E0758" w:rsidP="009E0758">
      <w:pPr>
        <w:pStyle w:val="Heading3"/>
        <w:numPr>
          <w:ilvl w:val="1"/>
          <w:numId w:val="1"/>
        </w:numPr>
        <w:ind w:left="426"/>
      </w:pPr>
      <w:r>
        <w:t>Apache</w:t>
      </w:r>
    </w:p>
    <w:p w14:paraId="6AB6FD26" w14:textId="1FD2F238" w:rsidR="009E0758" w:rsidRDefault="009E0758" w:rsidP="009E0758">
      <w:r w:rsidRPr="00A85B8A">
        <w:t>The Apache license has a similar philosophy to the MIT</w:t>
      </w:r>
      <w:r w:rsidR="00F80A60">
        <w:t xml:space="preserve"> license</w:t>
      </w:r>
      <w:r w:rsidRPr="00A85B8A">
        <w:t>, but uses more words. The wordiness creates greater specificity about contributors’ obligations, which might help in a dispute</w:t>
      </w:r>
      <w:r w:rsidR="001308CF">
        <w:t xml:space="preserve"> and to prevent </w:t>
      </w:r>
      <w:r w:rsidR="00F345E1">
        <w:t>abuse by patent trolls</w:t>
      </w:r>
      <w:r w:rsidR="00F80A60">
        <w:t>. It may also</w:t>
      </w:r>
      <w:r w:rsidR="000E1BCB">
        <w:t xml:space="preserve"> mean that a separate contributor agreement is not necessary</w:t>
      </w:r>
      <w:r w:rsidRPr="00A85B8A">
        <w:t>.  But it also can be a turn</w:t>
      </w:r>
      <w:r w:rsidR="00F80A60">
        <w:t>-</w:t>
      </w:r>
      <w:r w:rsidRPr="00A85B8A">
        <w:t>off — “Do I need to have my lawyer look at this?” comes up more with Apache than</w:t>
      </w:r>
      <w:r w:rsidR="00F80A60">
        <w:t xml:space="preserve"> with</w:t>
      </w:r>
      <w:r w:rsidRPr="00A85B8A">
        <w:t xml:space="preserve"> MIT. It works well for organizations or projects that are larger and managing more contributors, but don’t care about others commercializing the work. It</w:t>
      </w:r>
      <w:r w:rsidR="00F80A60">
        <w:t xml:space="preserve"> can</w:t>
      </w:r>
      <w:r w:rsidRPr="00A85B8A">
        <w:t xml:space="preserve"> also help bring on board organizations that are more concerned about software patents or patent trolls.</w:t>
      </w:r>
      <w:r w:rsidRPr="004B238C">
        <w:t xml:space="preserve"> </w:t>
      </w:r>
    </w:p>
    <w:p w14:paraId="7BBD1AD4" w14:textId="10DD5627" w:rsidR="00D52CD4" w:rsidRDefault="00D52CD4" w:rsidP="00D52CD4">
      <w:r>
        <w:t>Any significant changes made to software must be stated.</w:t>
      </w:r>
      <w:r w:rsidR="00C13BD1">
        <w:t xml:space="preserve"> </w:t>
      </w:r>
      <w:r w:rsidR="00C13BD1" w:rsidRPr="001F021C">
        <w:t>If the library has a "NOTICE" file with attribution notes, you must include that NOTICE when you distribute. You may append to this NOTICE file.</w:t>
      </w:r>
    </w:p>
    <w:p w14:paraId="01BC3144" w14:textId="1E2AF887" w:rsidR="00096B5B" w:rsidRDefault="00096B5B" w:rsidP="00096B5B">
      <w:r>
        <w:t>See Appendix C for the specific license text.</w:t>
      </w:r>
    </w:p>
    <w:p w14:paraId="0258AD17" w14:textId="6974AE5D" w:rsidR="001A19E6" w:rsidRDefault="001A19E6" w:rsidP="002051DB">
      <w:pPr>
        <w:pStyle w:val="Heading3"/>
        <w:numPr>
          <w:ilvl w:val="1"/>
          <w:numId w:val="1"/>
        </w:numPr>
        <w:ind w:left="426"/>
      </w:pPr>
      <w:r>
        <w:t>GPL</w:t>
      </w:r>
    </w:p>
    <w:p w14:paraId="6B7EE21C" w14:textId="755176E0" w:rsidR="00CB77AD" w:rsidRDefault="00101204" w:rsidP="000C72D0">
      <w:r>
        <w:t>This is the heaviest license. It allows users to</w:t>
      </w:r>
      <w:r w:rsidR="0064383D" w:rsidRPr="0064383D">
        <w:t xml:space="preserve"> copy, distribute</w:t>
      </w:r>
      <w:r w:rsidR="00F80A60">
        <w:t>,</w:t>
      </w:r>
      <w:r w:rsidR="0064383D" w:rsidRPr="0064383D">
        <w:t xml:space="preserve"> and modify the software </w:t>
      </w:r>
      <w:proofErr w:type="gramStart"/>
      <w:r w:rsidR="0064383D" w:rsidRPr="0064383D">
        <w:t>as long as</w:t>
      </w:r>
      <w:proofErr w:type="gramEnd"/>
      <w:r w:rsidR="0064383D" w:rsidRPr="0064383D">
        <w:t xml:space="preserve"> </w:t>
      </w:r>
      <w:r>
        <w:t>they</w:t>
      </w:r>
      <w:r w:rsidR="0064383D" w:rsidRPr="0064383D">
        <w:t xml:space="preserve"> track changes/dates in source files. </w:t>
      </w:r>
      <w:r w:rsidR="000C72D0">
        <w:t>It includes copyleft requirements - a</w:t>
      </w:r>
      <w:r w:rsidR="0064383D" w:rsidRPr="0064383D">
        <w:t xml:space="preserve">ny modifications to software including (via compiler) GPL-licensed code must also be made available under the GPL along with build </w:t>
      </w:r>
      <w:r w:rsidR="00F80A60">
        <w:t>and</w:t>
      </w:r>
      <w:r w:rsidR="0064383D" w:rsidRPr="0064383D">
        <w:t xml:space="preserve"> install instructions.</w:t>
      </w:r>
      <w:r w:rsidR="008B6EC7">
        <w:t xml:space="preserve"> This means that </w:t>
      </w:r>
      <w:r w:rsidR="00F80A60">
        <w:t>modifiers</w:t>
      </w:r>
      <w:r w:rsidR="008B6EC7">
        <w:t xml:space="preserve"> would need to make these </w:t>
      </w:r>
      <w:r w:rsidR="00F80A60">
        <w:t>changes</w:t>
      </w:r>
      <w:r w:rsidR="000C72D0">
        <w:t xml:space="preserve"> available as opensource.</w:t>
      </w:r>
      <w:r w:rsidR="005D3FA4">
        <w:t xml:space="preserve"> This could be an issue for </w:t>
      </w:r>
      <w:r w:rsidR="00652BAE">
        <w:t xml:space="preserve">companies that wish to share code modifications between different legal entities within the company, as they would need to </w:t>
      </w:r>
      <w:r w:rsidR="00845E1A">
        <w:t xml:space="preserve">make </w:t>
      </w:r>
      <w:proofErr w:type="gramStart"/>
      <w:r w:rsidR="00845E1A">
        <w:t>all of</w:t>
      </w:r>
      <w:proofErr w:type="gramEnd"/>
      <w:r w:rsidR="00845E1A">
        <w:t xml:space="preserve"> these modifications publicly available under the GPL license.</w:t>
      </w:r>
    </w:p>
    <w:p w14:paraId="44DA0783" w14:textId="630D7234" w:rsidR="00300032" w:rsidRDefault="000645B6" w:rsidP="00300032">
      <w:r>
        <w:t>If you use this license you must</w:t>
      </w:r>
      <w:r w:rsidR="003D4C5D">
        <w:t>:</w:t>
      </w:r>
      <w:r w:rsidR="00300032">
        <w:t xml:space="preserve"> </w:t>
      </w:r>
    </w:p>
    <w:p w14:paraId="00753708" w14:textId="77777777" w:rsidR="003D4C5D" w:rsidRDefault="00300032" w:rsidP="00580F33">
      <w:pPr>
        <w:pStyle w:val="ListParagraph"/>
        <w:numPr>
          <w:ilvl w:val="0"/>
          <w:numId w:val="11"/>
        </w:numPr>
      </w:pPr>
      <w:r>
        <w:t>Describe whether copies of the original software or instructions to obtain copies must be distributed with the software.</w:t>
      </w:r>
    </w:p>
    <w:p w14:paraId="7ABBCF30" w14:textId="39CDD964" w:rsidR="00A019D0" w:rsidRDefault="00300032" w:rsidP="00580F33">
      <w:pPr>
        <w:pStyle w:val="ListParagraph"/>
        <w:numPr>
          <w:ilvl w:val="0"/>
          <w:numId w:val="11"/>
        </w:numPr>
      </w:pPr>
      <w:r>
        <w:t>Stat</w:t>
      </w:r>
      <w:r w:rsidR="00F80A60">
        <w:t>e</w:t>
      </w:r>
      <w:r>
        <w:t xml:space="preserve"> significant changes made to software.</w:t>
      </w:r>
    </w:p>
    <w:p w14:paraId="31B7B839" w14:textId="3A024872" w:rsidR="00A019D0" w:rsidRDefault="00F80A60" w:rsidP="00580F33">
      <w:pPr>
        <w:pStyle w:val="ListParagraph"/>
        <w:numPr>
          <w:ilvl w:val="0"/>
          <w:numId w:val="11"/>
        </w:numPr>
      </w:pPr>
      <w:r>
        <w:t xml:space="preserve">Disclose all code linked with GPL 3.0 source code </w:t>
      </w:r>
      <w:r w:rsidR="00300032">
        <w:t>under a GPL 3.0 compatible license.</w:t>
      </w:r>
    </w:p>
    <w:p w14:paraId="060E76FE" w14:textId="77777777" w:rsidR="00A019D0" w:rsidRDefault="00300032" w:rsidP="00A019D0">
      <w:pPr>
        <w:pStyle w:val="ListParagraph"/>
        <w:numPr>
          <w:ilvl w:val="0"/>
          <w:numId w:val="11"/>
        </w:numPr>
      </w:pPr>
      <w:r>
        <w:t>Includ</w:t>
      </w:r>
      <w:r w:rsidR="00A019D0">
        <w:t>e</w:t>
      </w:r>
      <w:r>
        <w:t xml:space="preserve"> the full text of license in modified software.</w:t>
      </w:r>
    </w:p>
    <w:p w14:paraId="2389D75F" w14:textId="04A202E0" w:rsidR="00A019D0" w:rsidRDefault="00300032" w:rsidP="00580F33">
      <w:pPr>
        <w:pStyle w:val="ListParagraph"/>
        <w:numPr>
          <w:ilvl w:val="0"/>
          <w:numId w:val="11"/>
        </w:numPr>
      </w:pPr>
      <w:r>
        <w:t>Describe whether the original copyright must be retained.</w:t>
      </w:r>
    </w:p>
    <w:p w14:paraId="33D25D84" w14:textId="451CC799" w:rsidR="00300032" w:rsidRDefault="00F80A60" w:rsidP="00580F33">
      <w:pPr>
        <w:pStyle w:val="ListParagraph"/>
        <w:numPr>
          <w:ilvl w:val="0"/>
          <w:numId w:val="11"/>
        </w:numPr>
      </w:pPr>
      <w:r>
        <w:t>I</w:t>
      </w:r>
      <w:r w:rsidR="00300032">
        <w:t>nclude the installation information necessary to modify and reinstall the software</w:t>
      </w:r>
      <w:r>
        <w:t>, if the software is part of a consumer device</w:t>
      </w:r>
      <w:r w:rsidR="00300032">
        <w:t>.</w:t>
      </w:r>
    </w:p>
    <w:p w14:paraId="10F86B07" w14:textId="022F6E47" w:rsidR="00CB77AD" w:rsidRDefault="00CB77AD" w:rsidP="00CB77AD"/>
    <w:p w14:paraId="3406A33D" w14:textId="0EE6F9BB" w:rsidR="00096B5B" w:rsidRDefault="00096B5B" w:rsidP="00096B5B">
      <w:r>
        <w:t>See Appendix D for the specific license text.</w:t>
      </w:r>
    </w:p>
    <w:p w14:paraId="70A639DC" w14:textId="77777777" w:rsidR="00096B5B" w:rsidRPr="0064383D" w:rsidRDefault="00096B5B" w:rsidP="00CB77AD"/>
    <w:p w14:paraId="38BB9475" w14:textId="3C5EA9D3" w:rsidR="001A19E6" w:rsidRDefault="0064383D" w:rsidP="0064383D">
      <w:pPr>
        <w:pStyle w:val="Heading2"/>
        <w:numPr>
          <w:ilvl w:val="0"/>
          <w:numId w:val="1"/>
        </w:numPr>
      </w:pPr>
      <w:r>
        <w:t>Comparison of licenses</w:t>
      </w:r>
    </w:p>
    <w:tbl>
      <w:tblPr>
        <w:tblStyle w:val="TableGrid"/>
        <w:tblW w:w="0" w:type="auto"/>
        <w:tblLook w:val="04A0" w:firstRow="1" w:lastRow="0" w:firstColumn="1" w:lastColumn="0" w:noHBand="0" w:noVBand="1"/>
      </w:tblPr>
      <w:tblGrid>
        <w:gridCol w:w="1739"/>
        <w:gridCol w:w="1366"/>
        <w:gridCol w:w="1519"/>
        <w:gridCol w:w="1241"/>
        <w:gridCol w:w="1671"/>
      </w:tblGrid>
      <w:tr w:rsidR="009E0758" w14:paraId="327EB4B6" w14:textId="77777777" w:rsidTr="00580F33">
        <w:tc>
          <w:tcPr>
            <w:tcW w:w="1739" w:type="dxa"/>
          </w:tcPr>
          <w:p w14:paraId="1EE5CBBF" w14:textId="247E3908" w:rsidR="009E0758" w:rsidRPr="0064383D" w:rsidRDefault="009E0758" w:rsidP="009E0758">
            <w:pPr>
              <w:jc w:val="center"/>
              <w:rPr>
                <w:b/>
                <w:bCs/>
              </w:rPr>
            </w:pPr>
            <w:r w:rsidRPr="0064383D">
              <w:rPr>
                <w:b/>
                <w:bCs/>
              </w:rPr>
              <w:t>Aspect</w:t>
            </w:r>
          </w:p>
        </w:tc>
        <w:tc>
          <w:tcPr>
            <w:tcW w:w="1366" w:type="dxa"/>
          </w:tcPr>
          <w:p w14:paraId="70C6317B" w14:textId="6BFF0069" w:rsidR="009E0758" w:rsidRPr="0064383D" w:rsidRDefault="009E0758" w:rsidP="009E0758">
            <w:pPr>
              <w:jc w:val="center"/>
              <w:rPr>
                <w:b/>
                <w:bCs/>
              </w:rPr>
            </w:pPr>
            <w:r w:rsidRPr="0064383D">
              <w:rPr>
                <w:b/>
                <w:bCs/>
              </w:rPr>
              <w:t>MIT</w:t>
            </w:r>
          </w:p>
        </w:tc>
        <w:tc>
          <w:tcPr>
            <w:tcW w:w="1519" w:type="dxa"/>
          </w:tcPr>
          <w:p w14:paraId="097E4A42" w14:textId="5B8DAF61" w:rsidR="009E0758" w:rsidRPr="0064383D" w:rsidRDefault="009E0758" w:rsidP="009E0758">
            <w:pPr>
              <w:jc w:val="center"/>
              <w:rPr>
                <w:b/>
                <w:bCs/>
              </w:rPr>
            </w:pPr>
            <w:r w:rsidRPr="0064383D">
              <w:rPr>
                <w:b/>
                <w:bCs/>
              </w:rPr>
              <w:t>BSD</w:t>
            </w:r>
          </w:p>
        </w:tc>
        <w:tc>
          <w:tcPr>
            <w:tcW w:w="1241" w:type="dxa"/>
          </w:tcPr>
          <w:p w14:paraId="27440874" w14:textId="02390A86" w:rsidR="009E0758" w:rsidRPr="0064383D" w:rsidRDefault="009E0758" w:rsidP="009E0758">
            <w:pPr>
              <w:jc w:val="center"/>
              <w:rPr>
                <w:b/>
                <w:bCs/>
              </w:rPr>
            </w:pPr>
            <w:r w:rsidRPr="0064383D">
              <w:rPr>
                <w:b/>
                <w:bCs/>
              </w:rPr>
              <w:t>Apache</w:t>
            </w:r>
          </w:p>
        </w:tc>
        <w:tc>
          <w:tcPr>
            <w:tcW w:w="1671" w:type="dxa"/>
          </w:tcPr>
          <w:p w14:paraId="4CF3728F" w14:textId="44E46E29" w:rsidR="009E0758" w:rsidRPr="0064383D" w:rsidRDefault="009E0758" w:rsidP="009E0758">
            <w:pPr>
              <w:jc w:val="center"/>
              <w:rPr>
                <w:b/>
                <w:bCs/>
              </w:rPr>
            </w:pPr>
            <w:r w:rsidRPr="0064383D">
              <w:rPr>
                <w:b/>
                <w:bCs/>
              </w:rPr>
              <w:t>GPL</w:t>
            </w:r>
          </w:p>
        </w:tc>
      </w:tr>
      <w:tr w:rsidR="009E0758" w14:paraId="094C82CF" w14:textId="77777777" w:rsidTr="00580F33">
        <w:tc>
          <w:tcPr>
            <w:tcW w:w="1739" w:type="dxa"/>
          </w:tcPr>
          <w:p w14:paraId="64AE480D" w14:textId="06C9B2E8" w:rsidR="009E0758" w:rsidRDefault="009E0758" w:rsidP="009E0758">
            <w:r>
              <w:t>Complexity</w:t>
            </w:r>
          </w:p>
        </w:tc>
        <w:tc>
          <w:tcPr>
            <w:tcW w:w="1366" w:type="dxa"/>
          </w:tcPr>
          <w:p w14:paraId="0D0EF71D" w14:textId="4531ED04" w:rsidR="009E0758" w:rsidRDefault="009E0758" w:rsidP="0033797C">
            <w:pPr>
              <w:jc w:val="center"/>
            </w:pPr>
            <w:r>
              <w:t>V</w:t>
            </w:r>
            <w:r w:rsidR="0033797C">
              <w:t xml:space="preserve">ery </w:t>
            </w:r>
            <w:r>
              <w:t>low</w:t>
            </w:r>
          </w:p>
        </w:tc>
        <w:tc>
          <w:tcPr>
            <w:tcW w:w="1519" w:type="dxa"/>
          </w:tcPr>
          <w:p w14:paraId="0DEAF239" w14:textId="5CFD8A86" w:rsidR="009E0758" w:rsidRDefault="009E0758" w:rsidP="0033797C">
            <w:pPr>
              <w:jc w:val="center"/>
            </w:pPr>
            <w:r>
              <w:t>Low</w:t>
            </w:r>
          </w:p>
        </w:tc>
        <w:tc>
          <w:tcPr>
            <w:tcW w:w="1241" w:type="dxa"/>
          </w:tcPr>
          <w:p w14:paraId="2C726B2E" w14:textId="05B80C07" w:rsidR="009E0758" w:rsidRDefault="009E0758" w:rsidP="0033797C">
            <w:pPr>
              <w:jc w:val="center"/>
            </w:pPr>
            <w:r>
              <w:t>Medium</w:t>
            </w:r>
          </w:p>
        </w:tc>
        <w:tc>
          <w:tcPr>
            <w:tcW w:w="1671" w:type="dxa"/>
          </w:tcPr>
          <w:p w14:paraId="095B294F" w14:textId="4B45E4DC" w:rsidR="009E0758" w:rsidRDefault="009E0758" w:rsidP="0033797C">
            <w:pPr>
              <w:jc w:val="center"/>
            </w:pPr>
            <w:r>
              <w:t>High</w:t>
            </w:r>
          </w:p>
        </w:tc>
      </w:tr>
      <w:tr w:rsidR="009E0758" w14:paraId="20C1CB00" w14:textId="77777777" w:rsidTr="00580F33">
        <w:tc>
          <w:tcPr>
            <w:tcW w:w="1739" w:type="dxa"/>
          </w:tcPr>
          <w:p w14:paraId="41E77F03" w14:textId="341E663F" w:rsidR="009E0758" w:rsidRDefault="009E0758" w:rsidP="009E0758">
            <w:r>
              <w:t>Standardisation</w:t>
            </w:r>
          </w:p>
        </w:tc>
        <w:tc>
          <w:tcPr>
            <w:tcW w:w="1366" w:type="dxa"/>
          </w:tcPr>
          <w:p w14:paraId="69006836" w14:textId="0B934A76" w:rsidR="009E0758" w:rsidRDefault="009E0758" w:rsidP="0033797C">
            <w:pPr>
              <w:jc w:val="center"/>
            </w:pPr>
            <w:r>
              <w:t>Y</w:t>
            </w:r>
          </w:p>
        </w:tc>
        <w:tc>
          <w:tcPr>
            <w:tcW w:w="1519" w:type="dxa"/>
          </w:tcPr>
          <w:p w14:paraId="640C8A00" w14:textId="04C27571" w:rsidR="009E0758" w:rsidRDefault="009E0758" w:rsidP="0033797C">
            <w:pPr>
              <w:jc w:val="center"/>
            </w:pPr>
            <w:r>
              <w:t>Y</w:t>
            </w:r>
          </w:p>
        </w:tc>
        <w:tc>
          <w:tcPr>
            <w:tcW w:w="1241" w:type="dxa"/>
          </w:tcPr>
          <w:p w14:paraId="6F279DD0" w14:textId="237D61BA" w:rsidR="009E0758" w:rsidRDefault="009E0758" w:rsidP="0033797C">
            <w:pPr>
              <w:jc w:val="center"/>
            </w:pPr>
            <w:r>
              <w:t>Y</w:t>
            </w:r>
          </w:p>
        </w:tc>
        <w:tc>
          <w:tcPr>
            <w:tcW w:w="1671" w:type="dxa"/>
          </w:tcPr>
          <w:p w14:paraId="5017165D" w14:textId="0901CCFB" w:rsidR="009E0758" w:rsidRDefault="009E0758" w:rsidP="0033797C">
            <w:pPr>
              <w:jc w:val="center"/>
            </w:pPr>
            <w:r>
              <w:t>Y</w:t>
            </w:r>
          </w:p>
        </w:tc>
      </w:tr>
      <w:tr w:rsidR="009E0758" w14:paraId="3C5AC8E2" w14:textId="77777777" w:rsidTr="00580F33">
        <w:tc>
          <w:tcPr>
            <w:tcW w:w="1739" w:type="dxa"/>
          </w:tcPr>
          <w:p w14:paraId="5A793329" w14:textId="663FBBFA" w:rsidR="009E0758" w:rsidRDefault="009E0758" w:rsidP="009E0758">
            <w:r>
              <w:t>Authors cannot be held liable</w:t>
            </w:r>
          </w:p>
        </w:tc>
        <w:tc>
          <w:tcPr>
            <w:tcW w:w="1366" w:type="dxa"/>
          </w:tcPr>
          <w:p w14:paraId="76AC9624" w14:textId="361B42BB" w:rsidR="009E0758" w:rsidRDefault="009E0758" w:rsidP="0033797C">
            <w:pPr>
              <w:jc w:val="center"/>
            </w:pPr>
            <w:r>
              <w:t>Y</w:t>
            </w:r>
          </w:p>
        </w:tc>
        <w:tc>
          <w:tcPr>
            <w:tcW w:w="1519" w:type="dxa"/>
          </w:tcPr>
          <w:p w14:paraId="2B85EF9D" w14:textId="64974315" w:rsidR="009E0758" w:rsidRDefault="009E0758" w:rsidP="0033797C">
            <w:pPr>
              <w:jc w:val="center"/>
            </w:pPr>
            <w:r>
              <w:t>Y</w:t>
            </w:r>
          </w:p>
        </w:tc>
        <w:tc>
          <w:tcPr>
            <w:tcW w:w="1241" w:type="dxa"/>
          </w:tcPr>
          <w:p w14:paraId="5B9278C6" w14:textId="1C1AE268" w:rsidR="009E0758" w:rsidRDefault="009E0758" w:rsidP="0033797C">
            <w:pPr>
              <w:jc w:val="center"/>
            </w:pPr>
            <w:r>
              <w:t>Y</w:t>
            </w:r>
          </w:p>
        </w:tc>
        <w:tc>
          <w:tcPr>
            <w:tcW w:w="1671" w:type="dxa"/>
          </w:tcPr>
          <w:p w14:paraId="4C46348C" w14:textId="45DD6D64" w:rsidR="009E0758" w:rsidRDefault="009E0758" w:rsidP="0033797C">
            <w:pPr>
              <w:jc w:val="center"/>
            </w:pPr>
            <w:r>
              <w:t>Y</w:t>
            </w:r>
          </w:p>
        </w:tc>
      </w:tr>
      <w:tr w:rsidR="007421D7" w14:paraId="323AECA8" w14:textId="77777777" w:rsidTr="00580F33">
        <w:tc>
          <w:tcPr>
            <w:tcW w:w="1739" w:type="dxa"/>
          </w:tcPr>
          <w:p w14:paraId="1A9A761E" w14:textId="396770CE" w:rsidR="007421D7" w:rsidRDefault="007421D7" w:rsidP="007421D7">
            <w:r>
              <w:t>Allows private use</w:t>
            </w:r>
          </w:p>
        </w:tc>
        <w:tc>
          <w:tcPr>
            <w:tcW w:w="1366" w:type="dxa"/>
          </w:tcPr>
          <w:p w14:paraId="32B2170B" w14:textId="505F7197" w:rsidR="007421D7" w:rsidRDefault="007421D7" w:rsidP="007421D7">
            <w:pPr>
              <w:jc w:val="center"/>
            </w:pPr>
            <w:r>
              <w:t>Y</w:t>
            </w:r>
          </w:p>
        </w:tc>
        <w:tc>
          <w:tcPr>
            <w:tcW w:w="1519" w:type="dxa"/>
          </w:tcPr>
          <w:p w14:paraId="752AD909" w14:textId="78959720" w:rsidR="007421D7" w:rsidRDefault="007421D7" w:rsidP="007421D7">
            <w:pPr>
              <w:jc w:val="center"/>
            </w:pPr>
            <w:r>
              <w:t>Y</w:t>
            </w:r>
          </w:p>
        </w:tc>
        <w:tc>
          <w:tcPr>
            <w:tcW w:w="1241" w:type="dxa"/>
          </w:tcPr>
          <w:p w14:paraId="07D51886" w14:textId="1DD3AEB2" w:rsidR="007421D7" w:rsidRDefault="007421D7" w:rsidP="007421D7">
            <w:pPr>
              <w:jc w:val="center"/>
            </w:pPr>
            <w:r>
              <w:t>Y</w:t>
            </w:r>
          </w:p>
        </w:tc>
        <w:tc>
          <w:tcPr>
            <w:tcW w:w="1671" w:type="dxa"/>
          </w:tcPr>
          <w:p w14:paraId="151A6FAD" w14:textId="5CE1B71B" w:rsidR="007421D7" w:rsidRDefault="007421D7" w:rsidP="007421D7">
            <w:pPr>
              <w:jc w:val="center"/>
            </w:pPr>
            <w:r>
              <w:t>Y</w:t>
            </w:r>
          </w:p>
        </w:tc>
      </w:tr>
      <w:tr w:rsidR="007421D7" w14:paraId="29B74DD3" w14:textId="77777777" w:rsidTr="00580F33">
        <w:tc>
          <w:tcPr>
            <w:tcW w:w="1739" w:type="dxa"/>
          </w:tcPr>
          <w:p w14:paraId="459570FA" w14:textId="6669F132" w:rsidR="007421D7" w:rsidRDefault="007421D7" w:rsidP="007421D7">
            <w:r>
              <w:t>Users can modify code</w:t>
            </w:r>
          </w:p>
        </w:tc>
        <w:tc>
          <w:tcPr>
            <w:tcW w:w="1366" w:type="dxa"/>
          </w:tcPr>
          <w:p w14:paraId="111C0695" w14:textId="746153CE" w:rsidR="007421D7" w:rsidRDefault="007421D7" w:rsidP="007421D7">
            <w:pPr>
              <w:jc w:val="center"/>
            </w:pPr>
            <w:r>
              <w:t>Y</w:t>
            </w:r>
          </w:p>
        </w:tc>
        <w:tc>
          <w:tcPr>
            <w:tcW w:w="1519" w:type="dxa"/>
          </w:tcPr>
          <w:p w14:paraId="441F83ED" w14:textId="237EEE2E" w:rsidR="007421D7" w:rsidRDefault="007421D7" w:rsidP="007421D7">
            <w:pPr>
              <w:jc w:val="center"/>
            </w:pPr>
            <w:r>
              <w:t>Y</w:t>
            </w:r>
          </w:p>
        </w:tc>
        <w:tc>
          <w:tcPr>
            <w:tcW w:w="1241" w:type="dxa"/>
          </w:tcPr>
          <w:p w14:paraId="3696CE67" w14:textId="4E6C6E59" w:rsidR="007421D7" w:rsidRDefault="007421D7" w:rsidP="007421D7">
            <w:pPr>
              <w:jc w:val="center"/>
            </w:pPr>
            <w:r>
              <w:t>Y</w:t>
            </w:r>
          </w:p>
        </w:tc>
        <w:tc>
          <w:tcPr>
            <w:tcW w:w="1671" w:type="dxa"/>
          </w:tcPr>
          <w:p w14:paraId="081506EC" w14:textId="5D62477E" w:rsidR="007421D7" w:rsidRDefault="007421D7" w:rsidP="007421D7">
            <w:pPr>
              <w:jc w:val="center"/>
            </w:pPr>
            <w:r>
              <w:t>Y, but subject to copyleft requirements</w:t>
            </w:r>
          </w:p>
        </w:tc>
      </w:tr>
      <w:tr w:rsidR="007421D7" w14:paraId="41F63261" w14:textId="77777777" w:rsidTr="00580F33">
        <w:tc>
          <w:tcPr>
            <w:tcW w:w="1739" w:type="dxa"/>
          </w:tcPr>
          <w:p w14:paraId="78315311" w14:textId="052820E7" w:rsidR="007421D7" w:rsidRDefault="007421D7" w:rsidP="007421D7">
            <w:r>
              <w:t>Users can distribute code</w:t>
            </w:r>
          </w:p>
        </w:tc>
        <w:tc>
          <w:tcPr>
            <w:tcW w:w="1366" w:type="dxa"/>
          </w:tcPr>
          <w:p w14:paraId="174CB4F4" w14:textId="0218227B" w:rsidR="007421D7" w:rsidRDefault="007421D7" w:rsidP="007421D7">
            <w:pPr>
              <w:jc w:val="center"/>
            </w:pPr>
            <w:r>
              <w:t>Y</w:t>
            </w:r>
          </w:p>
        </w:tc>
        <w:tc>
          <w:tcPr>
            <w:tcW w:w="1519" w:type="dxa"/>
          </w:tcPr>
          <w:p w14:paraId="07A1B0BE" w14:textId="56100BEC" w:rsidR="007421D7" w:rsidRDefault="007421D7" w:rsidP="007421D7">
            <w:pPr>
              <w:jc w:val="center"/>
            </w:pPr>
            <w:r>
              <w:t>Y</w:t>
            </w:r>
            <w:r w:rsidR="00E5211E">
              <w:t>, but may be required to acknowledge</w:t>
            </w:r>
          </w:p>
        </w:tc>
        <w:tc>
          <w:tcPr>
            <w:tcW w:w="1241" w:type="dxa"/>
          </w:tcPr>
          <w:p w14:paraId="32FEC43E" w14:textId="30D21982" w:rsidR="007421D7" w:rsidRDefault="007421D7" w:rsidP="007421D7">
            <w:pPr>
              <w:jc w:val="center"/>
            </w:pPr>
            <w:r>
              <w:t>Y</w:t>
            </w:r>
          </w:p>
        </w:tc>
        <w:tc>
          <w:tcPr>
            <w:tcW w:w="1671" w:type="dxa"/>
          </w:tcPr>
          <w:p w14:paraId="610618E7" w14:textId="4308DC50" w:rsidR="007421D7" w:rsidRDefault="007421D7" w:rsidP="007421D7">
            <w:pPr>
              <w:jc w:val="center"/>
            </w:pPr>
            <w:r>
              <w:t>Y, but subject to copyleft requirements</w:t>
            </w:r>
          </w:p>
        </w:tc>
      </w:tr>
      <w:tr w:rsidR="00FD0B28" w14:paraId="5F4B97AC" w14:textId="77777777" w:rsidTr="00580F33">
        <w:tc>
          <w:tcPr>
            <w:tcW w:w="1739" w:type="dxa"/>
          </w:tcPr>
          <w:p w14:paraId="1CF792A0" w14:textId="65DCABA9" w:rsidR="00FD0B28" w:rsidRDefault="00FD0B28" w:rsidP="00FD0B28">
            <w:r>
              <w:t>Requirement to state changes</w:t>
            </w:r>
          </w:p>
        </w:tc>
        <w:tc>
          <w:tcPr>
            <w:tcW w:w="1366" w:type="dxa"/>
          </w:tcPr>
          <w:p w14:paraId="60C0C05E" w14:textId="5DB24F87" w:rsidR="00FD0B28" w:rsidRDefault="00FD0B28" w:rsidP="00FD0B28">
            <w:pPr>
              <w:jc w:val="center"/>
            </w:pPr>
            <w:r>
              <w:t>N</w:t>
            </w:r>
          </w:p>
        </w:tc>
        <w:tc>
          <w:tcPr>
            <w:tcW w:w="1519" w:type="dxa"/>
          </w:tcPr>
          <w:p w14:paraId="78C5CBFE" w14:textId="1CA1E5C8" w:rsidR="00FD0B28" w:rsidRDefault="00FD0B28" w:rsidP="00FD0B28">
            <w:pPr>
              <w:jc w:val="center"/>
            </w:pPr>
            <w:r>
              <w:t>N</w:t>
            </w:r>
          </w:p>
        </w:tc>
        <w:tc>
          <w:tcPr>
            <w:tcW w:w="1241" w:type="dxa"/>
          </w:tcPr>
          <w:p w14:paraId="6A6AF334" w14:textId="09F8E72D" w:rsidR="00FD0B28" w:rsidRDefault="00FD0B28" w:rsidP="00FD0B28">
            <w:pPr>
              <w:jc w:val="center"/>
            </w:pPr>
            <w:r>
              <w:t>Y</w:t>
            </w:r>
          </w:p>
        </w:tc>
        <w:tc>
          <w:tcPr>
            <w:tcW w:w="1671" w:type="dxa"/>
          </w:tcPr>
          <w:p w14:paraId="572FC955" w14:textId="2CC961B2" w:rsidR="00FD0B28" w:rsidRDefault="00FD0B28" w:rsidP="00FD0B28">
            <w:pPr>
              <w:jc w:val="center"/>
            </w:pPr>
            <w:r>
              <w:t>Y</w:t>
            </w:r>
          </w:p>
        </w:tc>
      </w:tr>
      <w:tr w:rsidR="007421D7" w14:paraId="3C4BF37D" w14:textId="77777777" w:rsidTr="00580F33">
        <w:tc>
          <w:tcPr>
            <w:tcW w:w="1739" w:type="dxa"/>
          </w:tcPr>
          <w:p w14:paraId="0158BE25" w14:textId="6C6EA0F0" w:rsidR="007421D7" w:rsidRDefault="007421D7" w:rsidP="007421D7">
            <w:r>
              <w:t>Protects against patent claims</w:t>
            </w:r>
          </w:p>
        </w:tc>
        <w:tc>
          <w:tcPr>
            <w:tcW w:w="1366" w:type="dxa"/>
          </w:tcPr>
          <w:p w14:paraId="44834D29" w14:textId="6B2100FC" w:rsidR="007421D7" w:rsidRDefault="007421D7" w:rsidP="007421D7">
            <w:pPr>
              <w:jc w:val="center"/>
            </w:pPr>
            <w:r>
              <w:t>N</w:t>
            </w:r>
          </w:p>
        </w:tc>
        <w:tc>
          <w:tcPr>
            <w:tcW w:w="1519" w:type="dxa"/>
          </w:tcPr>
          <w:p w14:paraId="6F5DB3D2" w14:textId="76A00095" w:rsidR="007421D7" w:rsidRDefault="00E81928" w:rsidP="007421D7">
            <w:pPr>
              <w:jc w:val="center"/>
            </w:pPr>
            <w:r>
              <w:t xml:space="preserve">Y, only if using </w:t>
            </w:r>
            <w:proofErr w:type="spellStart"/>
            <w:r>
              <w:t>BSD+Patent</w:t>
            </w:r>
            <w:proofErr w:type="spellEnd"/>
          </w:p>
        </w:tc>
        <w:tc>
          <w:tcPr>
            <w:tcW w:w="1241" w:type="dxa"/>
          </w:tcPr>
          <w:p w14:paraId="76E1254B" w14:textId="5B5B19E6" w:rsidR="007421D7" w:rsidRDefault="007421D7" w:rsidP="007421D7">
            <w:pPr>
              <w:jc w:val="center"/>
            </w:pPr>
            <w:r>
              <w:t>Y</w:t>
            </w:r>
          </w:p>
        </w:tc>
        <w:tc>
          <w:tcPr>
            <w:tcW w:w="1671" w:type="dxa"/>
          </w:tcPr>
          <w:p w14:paraId="78C86EB4" w14:textId="70646EE2" w:rsidR="007421D7" w:rsidRDefault="007421D7" w:rsidP="007421D7">
            <w:pPr>
              <w:jc w:val="center"/>
            </w:pPr>
            <w:r>
              <w:t>Y</w:t>
            </w:r>
          </w:p>
        </w:tc>
      </w:tr>
    </w:tbl>
    <w:p w14:paraId="378996C3" w14:textId="77777777" w:rsidR="0064383D" w:rsidRDefault="0064383D"/>
    <w:p w14:paraId="3F2D059A" w14:textId="13CEE672" w:rsidR="00365580" w:rsidRDefault="00365580" w:rsidP="00365580">
      <w:pPr>
        <w:pStyle w:val="Heading2"/>
        <w:numPr>
          <w:ilvl w:val="0"/>
          <w:numId w:val="1"/>
        </w:numPr>
      </w:pPr>
      <w:r>
        <w:t>Including the license in code</w:t>
      </w:r>
    </w:p>
    <w:p w14:paraId="1A06361C" w14:textId="0511302F" w:rsidR="00365580" w:rsidRDefault="00365580" w:rsidP="00365580">
      <w:r>
        <w:t xml:space="preserve">If the license is very lean (e.g. MIT, BSD), it is recommended to add it at the beginning of all source code files. </w:t>
      </w:r>
      <w:r w:rsidR="00EC43A2">
        <w:t>W</w:t>
      </w:r>
      <w:r>
        <w:t xml:space="preserve">hen the license is lengthy, </w:t>
      </w:r>
      <w:r w:rsidR="00EC43A2">
        <w:t>it can be a</w:t>
      </w:r>
      <w:r>
        <w:t>dd</w:t>
      </w:r>
      <w:r w:rsidR="00EC43A2">
        <w:t>ed</w:t>
      </w:r>
      <w:r>
        <w:t xml:space="preserve"> at the beginning of each file </w:t>
      </w:r>
      <w:r w:rsidR="00EC43A2">
        <w:t xml:space="preserve">by stating the </w:t>
      </w:r>
      <w:r>
        <w:t xml:space="preserve">name of the license </w:t>
      </w:r>
      <w:r w:rsidR="00EC43A2">
        <w:t xml:space="preserve">and including </w:t>
      </w:r>
      <w:r>
        <w:t xml:space="preserve">a link to the full license (i.e. the LICENSE file at the root of your project). </w:t>
      </w:r>
      <w:r w:rsidR="00EC43A2">
        <w:t xml:space="preserve">For example, the following could be added </w:t>
      </w:r>
      <w:r>
        <w:t xml:space="preserve">at the top of each of </w:t>
      </w:r>
      <w:r w:rsidR="00EC43A2">
        <w:t>the</w:t>
      </w:r>
      <w:r>
        <w:t xml:space="preserve"> source file</w:t>
      </w:r>
      <w:r w:rsidR="00EC43A2">
        <w:t>s</w:t>
      </w:r>
      <w:r>
        <w:t>:</w:t>
      </w:r>
    </w:p>
    <w:p w14:paraId="7B568B23" w14:textId="77777777" w:rsidR="00365580" w:rsidRPr="00EC43A2" w:rsidRDefault="00365580" w:rsidP="00365580">
      <w:pPr>
        <w:rPr>
          <w:i/>
          <w:iCs/>
        </w:rPr>
      </w:pPr>
      <w:r w:rsidRPr="00EC43A2">
        <w:rPr>
          <w:i/>
          <w:iCs/>
        </w:rPr>
        <w:t>Copyright (c) &lt;year&gt;, &lt;copyright holder&gt;</w:t>
      </w:r>
    </w:p>
    <w:p w14:paraId="4224BC0B" w14:textId="77777777" w:rsidR="00365580" w:rsidRPr="00EC43A2" w:rsidRDefault="00365580" w:rsidP="00365580">
      <w:pPr>
        <w:rPr>
          <w:i/>
          <w:iCs/>
        </w:rPr>
      </w:pPr>
      <w:r w:rsidRPr="00EC43A2">
        <w:rPr>
          <w:i/>
          <w:iCs/>
        </w:rPr>
        <w:t>All rights reserved.</w:t>
      </w:r>
    </w:p>
    <w:p w14:paraId="6C0E87E6" w14:textId="5BFCF9C8" w:rsidR="00365580" w:rsidRPr="00EC43A2" w:rsidRDefault="00365580" w:rsidP="00365580">
      <w:pPr>
        <w:rPr>
          <w:i/>
          <w:iCs/>
        </w:rPr>
      </w:pPr>
      <w:r w:rsidRPr="00EC43A2">
        <w:rPr>
          <w:i/>
          <w:iCs/>
        </w:rPr>
        <w:t xml:space="preserve">This source code is licensed under </w:t>
      </w:r>
      <w:r w:rsidR="00EC43A2" w:rsidRPr="00EC43A2">
        <w:rPr>
          <w:i/>
          <w:iCs/>
        </w:rPr>
        <w:t xml:space="preserve">XXXX </w:t>
      </w:r>
      <w:r w:rsidRPr="00EC43A2">
        <w:rPr>
          <w:i/>
          <w:iCs/>
        </w:rPr>
        <w:t>license found in the</w:t>
      </w:r>
      <w:r w:rsidR="00EC43A2" w:rsidRPr="00EC43A2">
        <w:rPr>
          <w:i/>
          <w:iCs/>
        </w:rPr>
        <w:t xml:space="preserve"> </w:t>
      </w:r>
      <w:r w:rsidRPr="00EC43A2">
        <w:rPr>
          <w:i/>
          <w:iCs/>
        </w:rPr>
        <w:t xml:space="preserve">LICENSE file in the root directory of this source tree. </w:t>
      </w:r>
    </w:p>
    <w:p w14:paraId="5C0316CA" w14:textId="6D45988F" w:rsidR="00EC43A2" w:rsidRDefault="00EC43A2" w:rsidP="00EC43A2">
      <w:r>
        <w:t xml:space="preserve">It is also best practice to add a copy of the license at the bottom of the README.md file under a License section. </w:t>
      </w:r>
    </w:p>
    <w:p w14:paraId="21FA9957" w14:textId="77777777" w:rsidR="00832440" w:rsidRPr="00365580" w:rsidRDefault="00832440" w:rsidP="00EC43A2"/>
    <w:p w14:paraId="048080BD" w14:textId="5403A07C" w:rsidR="00365580" w:rsidRDefault="00DF11A0" w:rsidP="00BA4F10">
      <w:pPr>
        <w:pStyle w:val="Heading2"/>
        <w:numPr>
          <w:ilvl w:val="0"/>
          <w:numId w:val="1"/>
        </w:numPr>
      </w:pPr>
      <w:r>
        <w:t>Working Group recommendation</w:t>
      </w:r>
    </w:p>
    <w:p w14:paraId="7F3E728A" w14:textId="54F3E070" w:rsidR="005D3FA4" w:rsidRDefault="00F80A60" w:rsidP="00365580">
      <w:r>
        <w:t>TBC</w:t>
      </w:r>
      <w:r w:rsidR="005D3FA4">
        <w:t xml:space="preserve"> </w:t>
      </w:r>
    </w:p>
    <w:p w14:paraId="1233F850" w14:textId="6993D5BF" w:rsidR="001A19E6" w:rsidRDefault="00F80A60">
      <w:r>
        <w:t xml:space="preserve">Given the considerations above, and the characteristics of each license, this working group recommends that </w:t>
      </w:r>
      <w:proofErr w:type="spellStart"/>
      <w:r>
        <w:t>openASSA</w:t>
      </w:r>
      <w:proofErr w:type="spellEnd"/>
      <w:r>
        <w:t xml:space="preserve"> uses a </w:t>
      </w:r>
      <w:proofErr w:type="spellStart"/>
      <w:r>
        <w:t>BSD+</w:t>
      </w:r>
      <w:r w:rsidR="00733689">
        <w:t>P</w:t>
      </w:r>
      <w:r>
        <w:t>atent</w:t>
      </w:r>
      <w:proofErr w:type="spellEnd"/>
      <w:r w:rsidR="00733689">
        <w:t xml:space="preserve"> license.</w:t>
      </w:r>
      <w:r w:rsidR="00FD2212">
        <w:t xml:space="preserve"> This will allow users of the code to access and modify the code for free, and permit that any modifications or derivative works can be kept confidential. For example, an insurer could use the code for free in its valuations process without any requirement to make its valuations process opensource as a result.</w:t>
      </w:r>
    </w:p>
    <w:p w14:paraId="3CE1487E" w14:textId="73E3F6B0" w:rsidR="00733689" w:rsidRDefault="00733689">
      <w:r>
        <w:t xml:space="preserve">A notable implication of selecting this license is that the </w:t>
      </w:r>
      <w:proofErr w:type="spellStart"/>
      <w:r>
        <w:t>openASSA</w:t>
      </w:r>
      <w:proofErr w:type="spellEnd"/>
      <w:r>
        <w:t xml:space="preserve"> software could be packaged and sold by a third party in a for-profit proprietary product. However, it is recommended that </w:t>
      </w:r>
      <w:proofErr w:type="spellStart"/>
      <w:r>
        <w:t>openASSA</w:t>
      </w:r>
      <w:proofErr w:type="spellEnd"/>
      <w:r>
        <w:t xml:space="preserve"> accepts this possibility for the following reasons:</w:t>
      </w:r>
    </w:p>
    <w:p w14:paraId="0B7BAF15" w14:textId="074E260E" w:rsidR="00733689" w:rsidRDefault="00733689" w:rsidP="00733689">
      <w:pPr>
        <w:pStyle w:val="ListParagraph"/>
        <w:numPr>
          <w:ilvl w:val="0"/>
          <w:numId w:val="14"/>
        </w:numPr>
      </w:pPr>
      <w:r>
        <w:t xml:space="preserve">Should this possibility materialise, it would be an indication of the good quality of the </w:t>
      </w:r>
      <w:proofErr w:type="spellStart"/>
      <w:r>
        <w:t>openASSA</w:t>
      </w:r>
      <w:proofErr w:type="spellEnd"/>
      <w:r>
        <w:t xml:space="preserve"> software. This, in turn, might lend credibility to the software and encourage more actuaries to use the opensource version of the code.</w:t>
      </w:r>
    </w:p>
    <w:p w14:paraId="5C16964A" w14:textId="1D5AEDBA" w:rsidR="00733689" w:rsidRDefault="00733689" w:rsidP="00733689">
      <w:pPr>
        <w:pStyle w:val="ListParagraph"/>
        <w:numPr>
          <w:ilvl w:val="0"/>
          <w:numId w:val="14"/>
        </w:numPr>
      </w:pPr>
      <w:r>
        <w:t>The opensource version of the code would still be available, so actuaries would not be forced to buy a proprietary version. They could simply use the opensource version.</w:t>
      </w:r>
    </w:p>
    <w:p w14:paraId="445EBE7A" w14:textId="522A2E4D" w:rsidR="00733689" w:rsidRDefault="00733689" w:rsidP="00733689">
      <w:pPr>
        <w:pStyle w:val="ListParagraph"/>
        <w:numPr>
          <w:ilvl w:val="0"/>
          <w:numId w:val="14"/>
        </w:numPr>
      </w:pPr>
      <w:r>
        <w:t xml:space="preserve">For-profit derivatives of the </w:t>
      </w:r>
      <w:proofErr w:type="spellStart"/>
      <w:r>
        <w:t>openASSA</w:t>
      </w:r>
      <w:proofErr w:type="spellEnd"/>
      <w:r>
        <w:t xml:space="preserve"> software would increase competition in the actuarial software market and potentially reduce costs for insurers and actuaries over time which, in turn, could encourage more competition in the insurance sector.</w:t>
      </w:r>
    </w:p>
    <w:p w14:paraId="373F323D" w14:textId="3A39CB07" w:rsidR="00733689" w:rsidRDefault="00733689" w:rsidP="00733689">
      <w:r>
        <w:t xml:space="preserve">Finally, this working group has recommended a license which includes protection against patent trolls. However, it is not clear whether this is a material risk for </w:t>
      </w:r>
      <w:proofErr w:type="spellStart"/>
      <w:r>
        <w:t>openASSA</w:t>
      </w:r>
      <w:proofErr w:type="spellEnd"/>
      <w:r>
        <w:t xml:space="preserve">. </w:t>
      </w:r>
      <w:commentRangeStart w:id="17"/>
      <w:r>
        <w:t xml:space="preserve">As such, it is recommended that ASSA’s lawyers review the </w:t>
      </w:r>
      <w:proofErr w:type="spellStart"/>
      <w:r>
        <w:t>BSD+Patent</w:t>
      </w:r>
      <w:proofErr w:type="spellEnd"/>
      <w:r>
        <w:t xml:space="preserve"> license and confirm whether it is indeed suitable for </w:t>
      </w:r>
      <w:proofErr w:type="spellStart"/>
      <w:r>
        <w:t>openASSA’s</w:t>
      </w:r>
      <w:proofErr w:type="spellEnd"/>
      <w:r>
        <w:t xml:space="preserve"> needs, and whether the protection against patent trolls is required. </w:t>
      </w:r>
      <w:commentRangeEnd w:id="17"/>
      <w:r w:rsidR="00CB0415">
        <w:rPr>
          <w:rStyle w:val="CommentReference"/>
        </w:rPr>
        <w:commentReference w:id="17"/>
      </w:r>
    </w:p>
    <w:p w14:paraId="4B7B502E" w14:textId="77777777" w:rsidR="001A19E6" w:rsidRDefault="001A19E6">
      <w:pPr>
        <w:rPr>
          <w:rFonts w:asciiTheme="majorHAnsi" w:eastAsiaTheme="majorEastAsia" w:hAnsiTheme="majorHAnsi" w:cstheme="majorBidi"/>
          <w:color w:val="2F5496" w:themeColor="accent1" w:themeShade="BF"/>
          <w:sz w:val="26"/>
          <w:szCs w:val="26"/>
        </w:rPr>
      </w:pPr>
      <w:r>
        <w:br w:type="page"/>
      </w:r>
    </w:p>
    <w:p w14:paraId="4125E964" w14:textId="6D6EB74F" w:rsidR="001A19E6" w:rsidRDefault="001A19E6" w:rsidP="001A19E6">
      <w:pPr>
        <w:pStyle w:val="Heading2"/>
      </w:pPr>
      <w:r>
        <w:t>Appendix A – MIT License</w:t>
      </w:r>
    </w:p>
    <w:p w14:paraId="064A5A16" w14:textId="79020DF7" w:rsidR="001A19E6" w:rsidRDefault="001A19E6" w:rsidP="001A19E6"/>
    <w:p w14:paraId="23C07A9A" w14:textId="77777777" w:rsidR="00FD0B28" w:rsidRDefault="00FD0B28" w:rsidP="00FD0B28">
      <w:r>
        <w:t xml:space="preserve">Source: </w:t>
      </w:r>
      <w:hyperlink r:id="rId12" w:history="1">
        <w:r>
          <w:rPr>
            <w:rStyle w:val="Hyperlink"/>
          </w:rPr>
          <w:t>https://opensource.org/licenses/MIT</w:t>
        </w:r>
      </w:hyperlink>
    </w:p>
    <w:p w14:paraId="5746F4F7" w14:textId="39B23FE7" w:rsidR="001A19E6" w:rsidRDefault="001A19E6" w:rsidP="001A19E6">
      <w:r>
        <w:t>Begin license text.</w:t>
      </w:r>
    </w:p>
    <w:p w14:paraId="58309593" w14:textId="77777777" w:rsidR="001A19E6" w:rsidRDefault="001A19E6" w:rsidP="001A19E6">
      <w:r>
        <w:t>________________________________________</w:t>
      </w:r>
    </w:p>
    <w:p w14:paraId="5AE70D2E" w14:textId="77777777" w:rsidR="001A19E6" w:rsidRDefault="001A19E6" w:rsidP="001A19E6">
      <w:r>
        <w:t>Copyright &lt;YEAR&gt; &lt;COPYRIGHT HOLDER&gt;</w:t>
      </w:r>
    </w:p>
    <w:p w14:paraId="6CF18350" w14:textId="77777777" w:rsidR="001A19E6" w:rsidRDefault="001A19E6" w:rsidP="001A19E6">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8477998" w14:textId="77777777" w:rsidR="001A19E6" w:rsidRDefault="001A19E6" w:rsidP="001A19E6">
      <w:r>
        <w:t>The above copyright notice and this permission notice shall be included in all copies or substantial portions of the Software.</w:t>
      </w:r>
    </w:p>
    <w:p w14:paraId="3910747E" w14:textId="77777777" w:rsidR="001A19E6" w:rsidRDefault="001A19E6" w:rsidP="001A19E6">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751C90F" w14:textId="77777777" w:rsidR="001A19E6" w:rsidRDefault="001A19E6" w:rsidP="001A19E6">
      <w:r>
        <w:t>________________________________________</w:t>
      </w:r>
    </w:p>
    <w:p w14:paraId="4A2BB1EE" w14:textId="54BFBF90" w:rsidR="001A19E6" w:rsidRDefault="001A19E6" w:rsidP="001A19E6">
      <w:r>
        <w:t>End license text.</w:t>
      </w:r>
    </w:p>
    <w:p w14:paraId="5B24E2C2" w14:textId="2CC5AC84" w:rsidR="001A19E6" w:rsidRDefault="001A19E6" w:rsidP="001A19E6"/>
    <w:p w14:paraId="36781E05" w14:textId="77777777" w:rsidR="001A19E6" w:rsidRDefault="001A19E6" w:rsidP="001A19E6"/>
    <w:p w14:paraId="246C7C94" w14:textId="77777777" w:rsidR="00CD0759" w:rsidRDefault="00CD0759">
      <w:pPr>
        <w:rPr>
          <w:rFonts w:asciiTheme="majorHAnsi" w:eastAsiaTheme="majorEastAsia" w:hAnsiTheme="majorHAnsi" w:cstheme="majorBidi"/>
          <w:color w:val="2F5496" w:themeColor="accent1" w:themeShade="BF"/>
          <w:sz w:val="26"/>
          <w:szCs w:val="26"/>
        </w:rPr>
      </w:pPr>
      <w:r>
        <w:br w:type="page"/>
      </w:r>
    </w:p>
    <w:p w14:paraId="41B1BEDC" w14:textId="1E21174F" w:rsidR="00FD0B28" w:rsidRDefault="00FD0B28" w:rsidP="00FD0B28">
      <w:pPr>
        <w:pStyle w:val="Heading2"/>
      </w:pPr>
      <w:r>
        <w:t>Appendix B – BSD Licence</w:t>
      </w:r>
    </w:p>
    <w:p w14:paraId="7687E120" w14:textId="55D48801" w:rsidR="00FD0B28" w:rsidRDefault="00FD0B28" w:rsidP="00FD0B28"/>
    <w:p w14:paraId="5572601C" w14:textId="79F724A8" w:rsidR="00FD0B28" w:rsidRPr="00FD0B28" w:rsidRDefault="00FD0B28" w:rsidP="00FD0B28">
      <w:r>
        <w:t>Source:</w:t>
      </w:r>
      <w:r w:rsidR="00C5094E">
        <w:t xml:space="preserve"> </w:t>
      </w:r>
      <w:hyperlink r:id="rId13" w:history="1">
        <w:r w:rsidR="00DF0449" w:rsidRPr="00730B4C">
          <w:rPr>
            <w:rStyle w:val="Hyperlink"/>
          </w:rPr>
          <w:t>https://opensource.org/licenses/BSD-2-Clause</w:t>
        </w:r>
      </w:hyperlink>
      <w:r w:rsidR="00DF0449">
        <w:t xml:space="preserve">; </w:t>
      </w:r>
      <w:hyperlink r:id="rId14" w:history="1">
        <w:r w:rsidR="00DF0449" w:rsidRPr="00730B4C">
          <w:rPr>
            <w:rStyle w:val="Hyperlink"/>
          </w:rPr>
          <w:t>https://opensource.org/licenses/BSD-3-Clause</w:t>
        </w:r>
      </w:hyperlink>
      <w:r w:rsidR="00DF0449">
        <w:t xml:space="preserve">; </w:t>
      </w:r>
      <w:hyperlink r:id="rId15" w:history="1">
        <w:r w:rsidR="00FB326F" w:rsidRPr="00FB326F">
          <w:rPr>
            <w:rStyle w:val="Hyperlink"/>
          </w:rPr>
          <w:t>https://opensource.org/licenses/BSDplusPatent</w:t>
        </w:r>
      </w:hyperlink>
    </w:p>
    <w:p w14:paraId="5AF3CC98" w14:textId="686FBD48" w:rsidR="00FD0B28" w:rsidRDefault="00FD0B28" w:rsidP="00FD0B28">
      <w:pPr>
        <w:pStyle w:val="Heading3"/>
        <w:rPr>
          <w:b/>
          <w:bCs/>
        </w:rPr>
      </w:pPr>
      <w:r w:rsidRPr="0064383D">
        <w:rPr>
          <w:b/>
          <w:bCs/>
        </w:rPr>
        <w:t>2-clause</w:t>
      </w:r>
    </w:p>
    <w:p w14:paraId="0EE0E031" w14:textId="77777777" w:rsidR="00830F88" w:rsidRDefault="00830F88" w:rsidP="00830F8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Copyright &lt;YEAR&gt; &lt;COPYRIGHT HOLDER&gt;</w:t>
      </w:r>
    </w:p>
    <w:p w14:paraId="64056162" w14:textId="77777777" w:rsidR="00830F88" w:rsidRDefault="00830F88" w:rsidP="00830F8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Redistribution and use in source and binary forms, with or without modification, are permitted provided that the following conditions are met:</w:t>
      </w:r>
    </w:p>
    <w:p w14:paraId="3D75E589" w14:textId="77777777" w:rsidR="00830F88" w:rsidRDefault="00830F88" w:rsidP="00830F8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1. Redistributions of source code must retain the above copyright notice, this list of conditions and the following disclaimer.</w:t>
      </w:r>
    </w:p>
    <w:p w14:paraId="6EF3990D" w14:textId="77777777" w:rsidR="00830F88" w:rsidRDefault="00830F88" w:rsidP="00830F8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2. Redistributions in binary form must reproduce the above copyright notice, this list of conditions and the following disclaimer in the documentation and/or other materials provided with the distribution.</w:t>
      </w:r>
    </w:p>
    <w:p w14:paraId="1243713A" w14:textId="77777777" w:rsidR="00830F88" w:rsidRDefault="00830F88" w:rsidP="00830F8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4F479EA5" w14:textId="1C72ED05" w:rsidR="00FD0B28" w:rsidRDefault="00FD0B28" w:rsidP="00FD0B28">
      <w:pPr>
        <w:pStyle w:val="Heading3"/>
        <w:rPr>
          <w:b/>
          <w:bCs/>
        </w:rPr>
      </w:pPr>
      <w:r w:rsidRPr="0064383D">
        <w:rPr>
          <w:b/>
          <w:bCs/>
        </w:rPr>
        <w:t>3-clause</w:t>
      </w:r>
    </w:p>
    <w:p w14:paraId="12619BB7" w14:textId="77777777" w:rsidR="00DC1A96" w:rsidRDefault="00DC1A96" w:rsidP="00DC1A96">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Copyright &lt;YEAR&gt; &lt;COPYRIGHT HOLDER&gt;</w:t>
      </w:r>
    </w:p>
    <w:p w14:paraId="459F8788" w14:textId="77777777" w:rsidR="00DC1A96" w:rsidRDefault="00DC1A96" w:rsidP="00DC1A96">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Redistribution and use in source and binary forms, with or without modification, are permitted provided that the following conditions are met:</w:t>
      </w:r>
    </w:p>
    <w:p w14:paraId="141F5443" w14:textId="77777777" w:rsidR="00DC1A96" w:rsidRDefault="00DC1A96" w:rsidP="00DC1A96">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1. Redistributions of source code must retain the above copyright notice, this list of conditions and the following disclaimer.</w:t>
      </w:r>
    </w:p>
    <w:p w14:paraId="10F03861" w14:textId="77777777" w:rsidR="00DC1A96" w:rsidRDefault="00DC1A96" w:rsidP="00DC1A96">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2. Redistributions in binary form must reproduce the above copyright notice, this list of conditions and the following disclaimer in the documentation and/or other materials provided with the distribution.</w:t>
      </w:r>
    </w:p>
    <w:p w14:paraId="6AAF90E4" w14:textId="77777777" w:rsidR="00DC1A96" w:rsidRDefault="00DC1A96" w:rsidP="00DC1A96">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3. Neither the name of the copyright holder nor the names of its contributors may be used to endorse or promote products derived from this software without specific prior written permission.</w:t>
      </w:r>
    </w:p>
    <w:p w14:paraId="6C5668BF" w14:textId="77777777" w:rsidR="00DC1A96" w:rsidRDefault="00DC1A96" w:rsidP="00DC1A96">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685EF00" w14:textId="41D377EB" w:rsidR="00EB182C" w:rsidRPr="00EB182C" w:rsidRDefault="00EB182C" w:rsidP="00EB182C">
      <w:pPr>
        <w:pStyle w:val="Heading3"/>
        <w:rPr>
          <w:b/>
          <w:bCs/>
        </w:rPr>
      </w:pPr>
      <w:proofErr w:type="spellStart"/>
      <w:r w:rsidRPr="00EB182C">
        <w:rPr>
          <w:b/>
          <w:bCs/>
        </w:rPr>
        <w:t>BSD+Patent</w:t>
      </w:r>
      <w:proofErr w:type="spellEnd"/>
    </w:p>
    <w:p w14:paraId="16E253C2" w14:textId="77777777" w:rsidR="00EB182C" w:rsidRPr="00EB182C" w:rsidRDefault="00EB182C" w:rsidP="00EB182C">
      <w:pPr>
        <w:shd w:val="clear" w:color="auto" w:fill="FCFCFC"/>
        <w:spacing w:after="375" w:line="240" w:lineRule="auto"/>
        <w:rPr>
          <w:rFonts w:ascii="Arial" w:eastAsia="Times New Roman" w:hAnsi="Arial" w:cs="Arial"/>
          <w:color w:val="444444"/>
          <w:sz w:val="21"/>
          <w:szCs w:val="21"/>
          <w:lang w:eastAsia="en-ZA"/>
        </w:rPr>
      </w:pPr>
      <w:r w:rsidRPr="00EB182C">
        <w:rPr>
          <w:rFonts w:ascii="Arial" w:eastAsia="Times New Roman" w:hAnsi="Arial" w:cs="Arial"/>
          <w:color w:val="444444"/>
          <w:sz w:val="21"/>
          <w:szCs w:val="21"/>
          <w:lang w:eastAsia="en-ZA"/>
        </w:rPr>
        <w:t>Copyright (c) &lt;YEAR&gt; &lt;COPYRIGHT HOLDERS&gt;</w:t>
      </w:r>
    </w:p>
    <w:p w14:paraId="03B40036" w14:textId="77777777" w:rsidR="00EB182C" w:rsidRPr="00EB182C" w:rsidRDefault="00EB182C" w:rsidP="00EB182C">
      <w:pPr>
        <w:shd w:val="clear" w:color="auto" w:fill="FCFCFC"/>
        <w:spacing w:after="375" w:line="240" w:lineRule="auto"/>
        <w:rPr>
          <w:rFonts w:ascii="Arial" w:eastAsia="Times New Roman" w:hAnsi="Arial" w:cs="Arial"/>
          <w:color w:val="444444"/>
          <w:sz w:val="21"/>
          <w:szCs w:val="21"/>
          <w:lang w:eastAsia="en-ZA"/>
        </w:rPr>
      </w:pPr>
      <w:r w:rsidRPr="00EB182C">
        <w:rPr>
          <w:rFonts w:ascii="Arial" w:eastAsia="Times New Roman" w:hAnsi="Arial" w:cs="Arial"/>
          <w:color w:val="444444"/>
          <w:sz w:val="21"/>
          <w:szCs w:val="21"/>
          <w:lang w:eastAsia="en-ZA"/>
        </w:rPr>
        <w:t>Redistribution and use in source and binary forms, with or without modification, are permitted provided that the following conditions are met:</w:t>
      </w:r>
    </w:p>
    <w:p w14:paraId="2B78DD14" w14:textId="77777777" w:rsidR="00EB182C" w:rsidRPr="00EB182C" w:rsidRDefault="00EB182C" w:rsidP="00EB182C">
      <w:pPr>
        <w:shd w:val="clear" w:color="auto" w:fill="FCFCFC"/>
        <w:spacing w:after="375" w:line="240" w:lineRule="auto"/>
        <w:rPr>
          <w:rFonts w:ascii="Arial" w:eastAsia="Times New Roman" w:hAnsi="Arial" w:cs="Arial"/>
          <w:color w:val="444444"/>
          <w:sz w:val="21"/>
          <w:szCs w:val="21"/>
          <w:lang w:eastAsia="en-ZA"/>
        </w:rPr>
      </w:pPr>
      <w:r w:rsidRPr="00EB182C">
        <w:rPr>
          <w:rFonts w:ascii="Arial" w:eastAsia="Times New Roman" w:hAnsi="Arial" w:cs="Arial"/>
          <w:color w:val="444444"/>
          <w:sz w:val="21"/>
          <w:szCs w:val="21"/>
          <w:lang w:eastAsia="en-ZA"/>
        </w:rPr>
        <w:t>1. Redistributions of source code must retain the above copyright notice, this list of conditions and the following disclaimer.</w:t>
      </w:r>
    </w:p>
    <w:p w14:paraId="56C60A5A" w14:textId="77777777" w:rsidR="00EB182C" w:rsidRPr="00EB182C" w:rsidRDefault="00EB182C" w:rsidP="00EB182C">
      <w:pPr>
        <w:shd w:val="clear" w:color="auto" w:fill="FCFCFC"/>
        <w:spacing w:after="375" w:line="240" w:lineRule="auto"/>
        <w:rPr>
          <w:rFonts w:ascii="Arial" w:eastAsia="Times New Roman" w:hAnsi="Arial" w:cs="Arial"/>
          <w:color w:val="444444"/>
          <w:sz w:val="21"/>
          <w:szCs w:val="21"/>
          <w:lang w:eastAsia="en-ZA"/>
        </w:rPr>
      </w:pPr>
      <w:r w:rsidRPr="00EB182C">
        <w:rPr>
          <w:rFonts w:ascii="Arial" w:eastAsia="Times New Roman" w:hAnsi="Arial" w:cs="Arial"/>
          <w:color w:val="444444"/>
          <w:sz w:val="21"/>
          <w:szCs w:val="21"/>
          <w:lang w:eastAsia="en-ZA"/>
        </w:rPr>
        <w:t>2. Redistributions in binary form must reproduce the above copyright notice, this list of conditions and the following disclaimer in the documentation and/or other materials provided with the distribution.</w:t>
      </w:r>
    </w:p>
    <w:p w14:paraId="0688007B" w14:textId="77777777" w:rsidR="00EB182C" w:rsidRPr="00EB182C" w:rsidRDefault="00EB182C" w:rsidP="00EB182C">
      <w:pPr>
        <w:shd w:val="clear" w:color="auto" w:fill="FCFCFC"/>
        <w:spacing w:after="375" w:line="240" w:lineRule="auto"/>
        <w:rPr>
          <w:rFonts w:ascii="Arial" w:eastAsia="Times New Roman" w:hAnsi="Arial" w:cs="Arial"/>
          <w:color w:val="444444"/>
          <w:sz w:val="21"/>
          <w:szCs w:val="21"/>
          <w:lang w:eastAsia="en-ZA"/>
        </w:rPr>
      </w:pPr>
      <w:r w:rsidRPr="00EB182C">
        <w:rPr>
          <w:rFonts w:ascii="Arial" w:eastAsia="Times New Roman" w:hAnsi="Arial" w:cs="Arial"/>
          <w:color w:val="444444"/>
          <w:sz w:val="21"/>
          <w:szCs w:val="21"/>
          <w:lang w:eastAsia="en-ZA"/>
        </w:rPr>
        <w:t>Subject to the terms and conditions of this license, each copyright holder and contributor hereby grants to those receiving rights under this license a perpetual, worldwide, non-exclusive, no-charge, royalty-free, irrevocable (except for failure to satisfy the conditions of this license) patent license to make, have made, use, offer to sell, sell, import, and otherwise transfer this software, where such license applies only to those patent claims, already acquired or hereafter acquired, licensable by such copyright holder or contributor that are necessarily infringed by:</w:t>
      </w:r>
    </w:p>
    <w:p w14:paraId="2A8723BC" w14:textId="77777777" w:rsidR="00EB182C" w:rsidRPr="00EB182C" w:rsidRDefault="00EB182C" w:rsidP="00EB182C">
      <w:pPr>
        <w:shd w:val="clear" w:color="auto" w:fill="FCFCFC"/>
        <w:spacing w:after="375" w:line="240" w:lineRule="auto"/>
        <w:rPr>
          <w:rFonts w:ascii="Arial" w:eastAsia="Times New Roman" w:hAnsi="Arial" w:cs="Arial"/>
          <w:color w:val="444444"/>
          <w:sz w:val="21"/>
          <w:szCs w:val="21"/>
          <w:lang w:eastAsia="en-ZA"/>
        </w:rPr>
      </w:pPr>
      <w:r w:rsidRPr="00EB182C">
        <w:rPr>
          <w:rFonts w:ascii="Arial" w:eastAsia="Times New Roman" w:hAnsi="Arial" w:cs="Arial"/>
          <w:color w:val="444444"/>
          <w:sz w:val="21"/>
          <w:szCs w:val="21"/>
          <w:lang w:eastAsia="en-ZA"/>
        </w:rPr>
        <w:t>(a) their Contribution(s) (the licensed copyrights of copyright holders and non-copyrightable additions of contributors, in source or binary form) alone; or</w:t>
      </w:r>
    </w:p>
    <w:p w14:paraId="1D72ADDA" w14:textId="77777777" w:rsidR="00EB182C" w:rsidRPr="00EB182C" w:rsidRDefault="00EB182C" w:rsidP="00EB182C">
      <w:pPr>
        <w:shd w:val="clear" w:color="auto" w:fill="FCFCFC"/>
        <w:spacing w:after="375" w:line="240" w:lineRule="auto"/>
        <w:rPr>
          <w:rFonts w:ascii="Arial" w:eastAsia="Times New Roman" w:hAnsi="Arial" w:cs="Arial"/>
          <w:color w:val="444444"/>
          <w:sz w:val="21"/>
          <w:szCs w:val="21"/>
          <w:lang w:eastAsia="en-ZA"/>
        </w:rPr>
      </w:pPr>
      <w:r w:rsidRPr="00EB182C">
        <w:rPr>
          <w:rFonts w:ascii="Arial" w:eastAsia="Times New Roman" w:hAnsi="Arial" w:cs="Arial"/>
          <w:color w:val="444444"/>
          <w:sz w:val="21"/>
          <w:szCs w:val="21"/>
          <w:lang w:eastAsia="en-ZA"/>
        </w:rPr>
        <w:t>(b) combination of their Contribution(s) with the work of authorship to which such Contribution(s) was added by such copyright holder or contributor, if, at the time the Contribution is added, such addition causes such combination to be necessarily infringed. The patent license shall not apply to any other combinations which include the Contribution.</w:t>
      </w:r>
    </w:p>
    <w:p w14:paraId="538453C5" w14:textId="77777777" w:rsidR="00EB182C" w:rsidRPr="00EB182C" w:rsidRDefault="00EB182C" w:rsidP="00EB182C">
      <w:pPr>
        <w:shd w:val="clear" w:color="auto" w:fill="FCFCFC"/>
        <w:spacing w:after="375" w:line="240" w:lineRule="auto"/>
        <w:rPr>
          <w:rFonts w:ascii="Arial" w:eastAsia="Times New Roman" w:hAnsi="Arial" w:cs="Arial"/>
          <w:color w:val="444444"/>
          <w:sz w:val="21"/>
          <w:szCs w:val="21"/>
          <w:lang w:eastAsia="en-ZA"/>
        </w:rPr>
      </w:pPr>
      <w:r w:rsidRPr="00EB182C">
        <w:rPr>
          <w:rFonts w:ascii="Arial" w:eastAsia="Times New Roman" w:hAnsi="Arial" w:cs="Arial"/>
          <w:color w:val="444444"/>
          <w:sz w:val="21"/>
          <w:szCs w:val="21"/>
          <w:lang w:eastAsia="en-ZA"/>
        </w:rPr>
        <w:t>Except as expressly stated above, no rights or licenses from any copyright holder or contributor is granted under this license, whether expressly, by implication, estoppel or otherwise.</w:t>
      </w:r>
    </w:p>
    <w:p w14:paraId="168E82A9" w14:textId="77777777" w:rsidR="00EB182C" w:rsidRPr="00EB182C" w:rsidRDefault="00EB182C" w:rsidP="00EB182C">
      <w:pPr>
        <w:shd w:val="clear" w:color="auto" w:fill="FCFCFC"/>
        <w:spacing w:after="375" w:line="240" w:lineRule="auto"/>
        <w:rPr>
          <w:rFonts w:ascii="Arial" w:eastAsia="Times New Roman" w:hAnsi="Arial" w:cs="Arial"/>
          <w:color w:val="444444"/>
          <w:sz w:val="21"/>
          <w:szCs w:val="21"/>
          <w:lang w:eastAsia="en-ZA"/>
        </w:rPr>
      </w:pPr>
      <w:r w:rsidRPr="00EB182C">
        <w:rPr>
          <w:rFonts w:ascii="Arial" w:eastAsia="Times New Roman" w:hAnsi="Arial" w:cs="Arial"/>
          <w:color w:val="444444"/>
          <w:sz w:val="21"/>
          <w:szCs w:val="21"/>
          <w:lang w:eastAsia="en-ZA"/>
        </w:rPr>
        <w:t>DISCLAIMER</w:t>
      </w:r>
    </w:p>
    <w:p w14:paraId="74375BEB" w14:textId="77777777" w:rsidR="00EB182C" w:rsidRPr="00EB182C" w:rsidRDefault="00EB182C" w:rsidP="00EB182C">
      <w:pPr>
        <w:shd w:val="clear" w:color="auto" w:fill="FCFCFC"/>
        <w:spacing w:after="375" w:line="240" w:lineRule="auto"/>
        <w:rPr>
          <w:rFonts w:ascii="Arial" w:eastAsia="Times New Roman" w:hAnsi="Arial" w:cs="Arial"/>
          <w:color w:val="444444"/>
          <w:sz w:val="21"/>
          <w:szCs w:val="21"/>
          <w:lang w:eastAsia="en-ZA"/>
        </w:rPr>
      </w:pPr>
      <w:r w:rsidRPr="00EB182C">
        <w:rPr>
          <w:rFonts w:ascii="Arial" w:eastAsia="Times New Roman" w:hAnsi="Arial" w:cs="Arial"/>
          <w:color w:val="444444"/>
          <w:sz w:val="21"/>
          <w:szCs w:val="21"/>
          <w:lang w:eastAsia="en-ZA"/>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F7DF21F" w14:textId="4529B8D9" w:rsidR="00FD0B28" w:rsidRDefault="00FD0B28">
      <w:pPr>
        <w:rPr>
          <w:rFonts w:asciiTheme="majorHAnsi" w:eastAsiaTheme="majorEastAsia" w:hAnsiTheme="majorHAnsi" w:cstheme="majorBidi"/>
          <w:color w:val="2F5496" w:themeColor="accent1" w:themeShade="BF"/>
          <w:sz w:val="26"/>
          <w:szCs w:val="26"/>
        </w:rPr>
      </w:pPr>
      <w:r>
        <w:br w:type="page"/>
      </w:r>
    </w:p>
    <w:p w14:paraId="1DE2C3CE" w14:textId="37E7D4C3" w:rsidR="001A19E6" w:rsidRDefault="001A19E6" w:rsidP="001A19E6">
      <w:pPr>
        <w:pStyle w:val="Heading2"/>
      </w:pPr>
      <w:r>
        <w:t xml:space="preserve">Appendix </w:t>
      </w:r>
      <w:r w:rsidR="00FD0B28">
        <w:t>C</w:t>
      </w:r>
      <w:r>
        <w:t xml:space="preserve"> – Apache License</w:t>
      </w:r>
    </w:p>
    <w:p w14:paraId="798C3367" w14:textId="77777777" w:rsidR="00FD0B28" w:rsidRDefault="00FD0B28" w:rsidP="00FD0B28"/>
    <w:p w14:paraId="71A46DA2" w14:textId="2F2A019A" w:rsidR="00FD0B28" w:rsidRDefault="00FD0B28" w:rsidP="00FD0B28">
      <w:r>
        <w:t>Source: https://opensource.org/licenses/Apache-2.0</w:t>
      </w:r>
    </w:p>
    <w:p w14:paraId="261801FA" w14:textId="4F652D7D" w:rsidR="001A19E6" w:rsidRDefault="001A19E6" w:rsidP="001A19E6">
      <w:pPr>
        <w:pStyle w:val="Heading4"/>
      </w:pPr>
      <w:r w:rsidRPr="001A19E6">
        <w:t>Version 2.0, January 2004</w:t>
      </w:r>
      <w:r>
        <w:t xml:space="preserve"> (http://www.apache.org/licenses/)</w:t>
      </w:r>
    </w:p>
    <w:p w14:paraId="0210A98B" w14:textId="305DD0E4" w:rsidR="001A19E6" w:rsidRDefault="001A19E6" w:rsidP="001A19E6">
      <w:r>
        <w:t>TERMS AND CONDITIONS FOR USE, REPRODUCTION, AND DISTRIBUTION</w:t>
      </w:r>
    </w:p>
    <w:p w14:paraId="5444E52E" w14:textId="77777777" w:rsidR="001A19E6" w:rsidRPr="001A19E6" w:rsidRDefault="001A19E6" w:rsidP="001A19E6">
      <w:pPr>
        <w:rPr>
          <w:b/>
          <w:bCs/>
        </w:rPr>
      </w:pPr>
      <w:r w:rsidRPr="001A19E6">
        <w:rPr>
          <w:b/>
          <w:bCs/>
        </w:rPr>
        <w:t>1. Definitions.</w:t>
      </w:r>
    </w:p>
    <w:p w14:paraId="7218EB94" w14:textId="77777777" w:rsidR="001A19E6" w:rsidRDefault="001A19E6" w:rsidP="001A19E6">
      <w:r>
        <w:t xml:space="preserve">"License" shall mean the terms and conditions for use, reproduction, and distribution as defined by Sections 1 through 9 of this </w:t>
      </w:r>
      <w:proofErr w:type="gramStart"/>
      <w:r>
        <w:t>document</w:t>
      </w:r>
      <w:proofErr w:type="gramEnd"/>
      <w:r>
        <w:t>.</w:t>
      </w:r>
    </w:p>
    <w:p w14:paraId="411283C1" w14:textId="77777777" w:rsidR="001A19E6" w:rsidRDefault="001A19E6" w:rsidP="001A19E6">
      <w:r>
        <w:t>"Licensor" shall mean the copyright owner or entity authorized by the copyright owner that is granting the License.</w:t>
      </w:r>
    </w:p>
    <w:p w14:paraId="7E5547AB" w14:textId="77777777" w:rsidR="001A19E6" w:rsidRDefault="001A19E6" w:rsidP="001A19E6">
      <w: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28AB730B" w14:textId="77777777" w:rsidR="001A19E6" w:rsidRDefault="001A19E6" w:rsidP="001A19E6">
      <w:r>
        <w:t>"You" (or "Your") shall mean an individual or Legal Entity exercising permissions granted by this License.</w:t>
      </w:r>
    </w:p>
    <w:p w14:paraId="546933A7" w14:textId="77777777" w:rsidR="001A19E6" w:rsidRDefault="001A19E6" w:rsidP="001A19E6">
      <w:r>
        <w:t>"Source" form shall mean the preferred form for making modifications, including but not limited to software source code, documentation source, and configuration files.</w:t>
      </w:r>
    </w:p>
    <w:p w14:paraId="62EF7285" w14:textId="77777777" w:rsidR="001A19E6" w:rsidRDefault="001A19E6" w:rsidP="001A19E6">
      <w:r>
        <w:t>"Object" form shall mean any form resulting from mechanical transformation or translation of a Source form, including but not limited to compiled object code, generated documentation, and conversions to other media types.</w:t>
      </w:r>
    </w:p>
    <w:p w14:paraId="170944E4" w14:textId="77777777" w:rsidR="001A19E6" w:rsidRDefault="001A19E6" w:rsidP="001A19E6">
      <w:r>
        <w:t>"Work" shall mean the work of authorship, whether in Source or Object form, made available under the License, as indicated by a copyright notice that is included in or attached to the work (an example is provided in the Appendix below).</w:t>
      </w:r>
    </w:p>
    <w:p w14:paraId="59A499DF" w14:textId="77777777" w:rsidR="001A19E6" w:rsidRDefault="001A19E6" w:rsidP="001A19E6">
      <w: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1AAFDEF3" w14:textId="77777777" w:rsidR="001A19E6" w:rsidRDefault="001A19E6" w:rsidP="001A19E6">
      <w: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6808C912" w14:textId="77777777" w:rsidR="001A19E6" w:rsidRDefault="001A19E6" w:rsidP="001A19E6">
      <w:r>
        <w:t>"Contributor" shall mean Licensor and any individual or Legal Entity on behalf of whom a Contribution has been received by Licensor and subsequently incorporated within the Work.</w:t>
      </w:r>
    </w:p>
    <w:p w14:paraId="3416AB9B" w14:textId="77777777" w:rsidR="001A19E6" w:rsidRPr="001A19E6" w:rsidRDefault="001A19E6" w:rsidP="001A19E6">
      <w:pPr>
        <w:rPr>
          <w:b/>
          <w:bCs/>
        </w:rPr>
      </w:pPr>
      <w:r w:rsidRPr="001A19E6">
        <w:rPr>
          <w:b/>
          <w:bCs/>
        </w:rPr>
        <w:t>2. Grant of Copyright License.</w:t>
      </w:r>
    </w:p>
    <w:p w14:paraId="64C21AA5" w14:textId="77777777" w:rsidR="001A19E6" w:rsidRDefault="001A19E6" w:rsidP="001A19E6">
      <w: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058514C5" w14:textId="77777777" w:rsidR="001A19E6" w:rsidRPr="001A19E6" w:rsidRDefault="001A19E6" w:rsidP="001A19E6">
      <w:pPr>
        <w:rPr>
          <w:b/>
          <w:bCs/>
        </w:rPr>
      </w:pPr>
      <w:r w:rsidRPr="001A19E6">
        <w:rPr>
          <w:b/>
          <w:bCs/>
        </w:rPr>
        <w:t>3. Grant of Patent License.</w:t>
      </w:r>
    </w:p>
    <w:p w14:paraId="5D7A8176" w14:textId="77777777" w:rsidR="001A19E6" w:rsidRDefault="001A19E6" w:rsidP="001A19E6">
      <w: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3FC5790A" w14:textId="77777777" w:rsidR="001A19E6" w:rsidRPr="001A19E6" w:rsidRDefault="001A19E6" w:rsidP="001A19E6">
      <w:pPr>
        <w:rPr>
          <w:b/>
          <w:bCs/>
        </w:rPr>
      </w:pPr>
      <w:r w:rsidRPr="001A19E6">
        <w:rPr>
          <w:b/>
          <w:bCs/>
        </w:rPr>
        <w:t>4. Redistribution.</w:t>
      </w:r>
    </w:p>
    <w:p w14:paraId="15C14110" w14:textId="77777777" w:rsidR="001A19E6" w:rsidRDefault="001A19E6" w:rsidP="001A19E6">
      <w:r>
        <w:t xml:space="preserve">You may reproduce and distribute copies of the Work or Derivative Works thereof in any medium, with or without modifications, and in Source or Object form, </w:t>
      </w:r>
      <w:proofErr w:type="gramStart"/>
      <w:r>
        <w:t>provided that</w:t>
      </w:r>
      <w:proofErr w:type="gramEnd"/>
      <w:r>
        <w:t xml:space="preserve"> You meet the following conditions:</w:t>
      </w:r>
    </w:p>
    <w:p w14:paraId="31E9C0C8" w14:textId="1F2282F6" w:rsidR="001A19E6" w:rsidRDefault="001A19E6" w:rsidP="001A19E6">
      <w:pPr>
        <w:pStyle w:val="ListParagraph"/>
        <w:numPr>
          <w:ilvl w:val="0"/>
          <w:numId w:val="4"/>
        </w:numPr>
      </w:pPr>
      <w:r>
        <w:t>You must give any other recipients of the Work or Derivative Works a copy of this License; and</w:t>
      </w:r>
    </w:p>
    <w:p w14:paraId="6F957472" w14:textId="5E4058CA" w:rsidR="001A19E6" w:rsidRDefault="001A19E6" w:rsidP="001A19E6">
      <w:pPr>
        <w:pStyle w:val="ListParagraph"/>
        <w:numPr>
          <w:ilvl w:val="0"/>
          <w:numId w:val="4"/>
        </w:numPr>
      </w:pPr>
      <w:r>
        <w:t>You must cause any modified files to carry prominent notices stating that You changed the files; and</w:t>
      </w:r>
    </w:p>
    <w:p w14:paraId="53A137AB" w14:textId="6C4AF661" w:rsidR="001A19E6" w:rsidRDefault="001A19E6" w:rsidP="001A19E6">
      <w:pPr>
        <w:pStyle w:val="ListParagraph"/>
        <w:numPr>
          <w:ilvl w:val="0"/>
          <w:numId w:val="4"/>
        </w:numPr>
      </w:pPr>
      <w:r>
        <w:t>You must retain, in the Source form of any Derivative Works that You distribute, all copyright, patent, trademark, and attribution notices from the Source form of the Work, excluding those notices that do not pertain to any part of the Derivative Works; and</w:t>
      </w:r>
    </w:p>
    <w:p w14:paraId="6AE17781" w14:textId="60B9856F" w:rsidR="001A19E6" w:rsidRDefault="001A19E6" w:rsidP="001A19E6">
      <w:pPr>
        <w:pStyle w:val="ListParagraph"/>
        <w:numPr>
          <w:ilvl w:val="0"/>
          <w:numId w:val="4"/>
        </w:numPr>
      </w:pPr>
      <w: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14:paraId="66B28EA4" w14:textId="77777777" w:rsidR="001A19E6" w:rsidRDefault="001A19E6" w:rsidP="001A19E6">
      <w: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6B17104D" w14:textId="77777777" w:rsidR="001A19E6" w:rsidRPr="001A19E6" w:rsidRDefault="001A19E6" w:rsidP="001A19E6">
      <w:pPr>
        <w:rPr>
          <w:b/>
          <w:bCs/>
        </w:rPr>
      </w:pPr>
      <w:r w:rsidRPr="001A19E6">
        <w:rPr>
          <w:b/>
          <w:bCs/>
        </w:rPr>
        <w:t>5. Submission of Contributions.</w:t>
      </w:r>
    </w:p>
    <w:p w14:paraId="6ED95B4C" w14:textId="77777777" w:rsidR="001A19E6" w:rsidRDefault="001A19E6" w:rsidP="001A19E6">
      <w:r>
        <w:t>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2390603B" w14:textId="77777777" w:rsidR="001A19E6" w:rsidRPr="001A19E6" w:rsidRDefault="001A19E6" w:rsidP="001A19E6">
      <w:pPr>
        <w:rPr>
          <w:b/>
          <w:bCs/>
        </w:rPr>
      </w:pPr>
      <w:r w:rsidRPr="001A19E6">
        <w:rPr>
          <w:b/>
          <w:bCs/>
        </w:rPr>
        <w:t>6. Trademarks.</w:t>
      </w:r>
    </w:p>
    <w:p w14:paraId="74C88761" w14:textId="77777777" w:rsidR="001A19E6" w:rsidRDefault="001A19E6" w:rsidP="001A19E6">
      <w:r>
        <w:t>This License does not grant permission to use the trade names, trademarks, service marks, or product names of the Licensor, except as required for reasonable and customary use in describing the origin of the Work and reproducing the content of the NOTICE file.</w:t>
      </w:r>
    </w:p>
    <w:p w14:paraId="4BFE8D2C" w14:textId="77777777" w:rsidR="001A19E6" w:rsidRPr="001A19E6" w:rsidRDefault="001A19E6" w:rsidP="001A19E6">
      <w:pPr>
        <w:rPr>
          <w:b/>
          <w:bCs/>
        </w:rPr>
      </w:pPr>
      <w:r w:rsidRPr="001A19E6">
        <w:rPr>
          <w:b/>
          <w:bCs/>
        </w:rPr>
        <w:t>7. Disclaimer of Warranty.</w:t>
      </w:r>
    </w:p>
    <w:p w14:paraId="7F7AB16A" w14:textId="77777777" w:rsidR="001A19E6" w:rsidRDefault="001A19E6" w:rsidP="001A19E6">
      <w:r>
        <w:t>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20F526F2" w14:textId="77777777" w:rsidR="001A19E6" w:rsidRPr="001A19E6" w:rsidRDefault="001A19E6" w:rsidP="001A19E6">
      <w:pPr>
        <w:rPr>
          <w:b/>
          <w:bCs/>
        </w:rPr>
      </w:pPr>
      <w:r w:rsidRPr="001A19E6">
        <w:rPr>
          <w:b/>
          <w:bCs/>
        </w:rPr>
        <w:t>8. Limitation of Liability.</w:t>
      </w:r>
    </w:p>
    <w:p w14:paraId="77E3DA11" w14:textId="77777777" w:rsidR="001A19E6" w:rsidRDefault="001A19E6" w:rsidP="001A19E6">
      <w: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7B31BB4E" w14:textId="77777777" w:rsidR="001A19E6" w:rsidRPr="001A19E6" w:rsidRDefault="001A19E6" w:rsidP="001A19E6">
      <w:pPr>
        <w:rPr>
          <w:b/>
          <w:bCs/>
        </w:rPr>
      </w:pPr>
      <w:r w:rsidRPr="001A19E6">
        <w:rPr>
          <w:b/>
          <w:bCs/>
        </w:rPr>
        <w:t>9. Accepting Warranty or Additional Liability.</w:t>
      </w:r>
    </w:p>
    <w:p w14:paraId="3DEB865D" w14:textId="77777777" w:rsidR="001A19E6" w:rsidRDefault="001A19E6" w:rsidP="001A19E6">
      <w:r>
        <w:t xml:space="preserve">While redistributing the Work or Derivative Works thereof, </w:t>
      </w:r>
      <w:proofErr w:type="gramStart"/>
      <w:r>
        <w:t>You</w:t>
      </w:r>
      <w:proofErr w:type="gramEnd"/>
      <w: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0F8E6E56" w14:textId="77777777" w:rsidR="001A19E6" w:rsidRDefault="001A19E6" w:rsidP="001A19E6">
      <w:r>
        <w:t>END OF TERMS AND CONDITIONS</w:t>
      </w:r>
    </w:p>
    <w:p w14:paraId="550E2B0C" w14:textId="77777777" w:rsidR="001A19E6" w:rsidRDefault="001A19E6" w:rsidP="001A19E6"/>
    <w:p w14:paraId="662B96D5" w14:textId="1E12DF53" w:rsidR="001A19E6" w:rsidRDefault="001A19E6" w:rsidP="001A19E6">
      <w:pPr>
        <w:pStyle w:val="Heading4"/>
      </w:pPr>
      <w:r>
        <w:t>How to apply the Apache License to your work</w:t>
      </w:r>
    </w:p>
    <w:p w14:paraId="31464F0F" w14:textId="77777777" w:rsidR="001A19E6" w:rsidRDefault="001A19E6" w:rsidP="001A19E6">
      <w:r>
        <w:t>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14:paraId="7153B894" w14:textId="40D347C0" w:rsidR="001A19E6" w:rsidRPr="0064383D" w:rsidRDefault="001A19E6" w:rsidP="001A19E6">
      <w:pPr>
        <w:rPr>
          <w:i/>
          <w:iCs/>
        </w:rPr>
      </w:pPr>
      <w:r w:rsidRPr="0064383D">
        <w:rPr>
          <w:i/>
          <w:iCs/>
        </w:rPr>
        <w:t>Copyright [</w:t>
      </w:r>
      <w:proofErr w:type="spellStart"/>
      <w:r w:rsidRPr="0064383D">
        <w:rPr>
          <w:i/>
          <w:iCs/>
        </w:rPr>
        <w:t>yyyy</w:t>
      </w:r>
      <w:proofErr w:type="spellEnd"/>
      <w:r w:rsidRPr="0064383D">
        <w:rPr>
          <w:i/>
          <w:iCs/>
        </w:rPr>
        <w:t>] [name of copyright owner]</w:t>
      </w:r>
    </w:p>
    <w:p w14:paraId="7A048396" w14:textId="2D9BFC5F" w:rsidR="001A19E6" w:rsidRPr="0064383D" w:rsidRDefault="001A19E6" w:rsidP="001A19E6">
      <w:pPr>
        <w:rPr>
          <w:i/>
          <w:iCs/>
        </w:rPr>
      </w:pPr>
      <w:r w:rsidRPr="0064383D">
        <w:rPr>
          <w:i/>
          <w:iCs/>
        </w:rPr>
        <w:t>Licensed under the Apache License, Version 2.0 (the "License"); you may not use this file except in compliance with the License.</w:t>
      </w:r>
    </w:p>
    <w:p w14:paraId="01C26A18" w14:textId="36DBBC28" w:rsidR="001A19E6" w:rsidRPr="0064383D" w:rsidRDefault="001A19E6" w:rsidP="001A19E6">
      <w:pPr>
        <w:rPr>
          <w:i/>
          <w:iCs/>
        </w:rPr>
      </w:pPr>
      <w:r w:rsidRPr="0064383D">
        <w:rPr>
          <w:i/>
          <w:iCs/>
        </w:rPr>
        <w:t>You may obtain a copy of the License at http://www.apache.org/licenses/LICENSE-2.0</w:t>
      </w:r>
    </w:p>
    <w:p w14:paraId="339EA5EF" w14:textId="57ABBFB7" w:rsidR="001A19E6" w:rsidRPr="0064383D" w:rsidRDefault="001A19E6" w:rsidP="001A19E6">
      <w:pPr>
        <w:rPr>
          <w:i/>
          <w:iCs/>
        </w:rPr>
      </w:pPr>
      <w:r w:rsidRPr="0064383D">
        <w:rPr>
          <w:i/>
          <w:iCs/>
        </w:rPr>
        <w:t>Unless required by applicable law or agreed to in writing, software distributed under the License is distributed on an "AS IS" BASIS, WITHOUT WARRANTIES OR CONDITIONS OF ANY KIND, either express or implied.</w:t>
      </w:r>
    </w:p>
    <w:p w14:paraId="59A256E9" w14:textId="1CD96D4A" w:rsidR="001A19E6" w:rsidRPr="0064383D" w:rsidRDefault="001A19E6" w:rsidP="001A19E6">
      <w:pPr>
        <w:rPr>
          <w:i/>
          <w:iCs/>
        </w:rPr>
      </w:pPr>
      <w:r w:rsidRPr="0064383D">
        <w:rPr>
          <w:i/>
          <w:iCs/>
        </w:rPr>
        <w:t>See the License for the specific language governing permissions and limitations under the License.</w:t>
      </w:r>
    </w:p>
    <w:p w14:paraId="43ED0BDA" w14:textId="77777777" w:rsidR="001A19E6" w:rsidRDefault="001A19E6" w:rsidP="001A19E6"/>
    <w:p w14:paraId="515B028F" w14:textId="72E6B0A9" w:rsidR="001A19E6" w:rsidRDefault="001A19E6"/>
    <w:p w14:paraId="26171011" w14:textId="75FDCD9F" w:rsidR="00AC2AD5" w:rsidRDefault="00AC2AD5"/>
    <w:p w14:paraId="154FE172" w14:textId="77777777" w:rsidR="00B83B30" w:rsidRDefault="00B83B30">
      <w:pPr>
        <w:rPr>
          <w:rFonts w:asciiTheme="majorHAnsi" w:eastAsiaTheme="majorEastAsia" w:hAnsiTheme="majorHAnsi" w:cstheme="majorBidi"/>
          <w:color w:val="2F5496" w:themeColor="accent1" w:themeShade="BF"/>
          <w:sz w:val="26"/>
          <w:szCs w:val="26"/>
        </w:rPr>
      </w:pPr>
      <w:r>
        <w:br w:type="page"/>
      </w:r>
    </w:p>
    <w:p w14:paraId="431E3E41" w14:textId="34889A45" w:rsidR="00B83B30" w:rsidRDefault="00094986" w:rsidP="00B83B30">
      <w:pPr>
        <w:pStyle w:val="Heading2"/>
      </w:pPr>
      <w:r>
        <w:t>Appendix D – GPL v3</w:t>
      </w:r>
    </w:p>
    <w:p w14:paraId="77932A52" w14:textId="6BDC821C" w:rsidR="00B83B30" w:rsidRDefault="00B83B30" w:rsidP="00B83B30"/>
    <w:p w14:paraId="72E34A3E" w14:textId="222A8942" w:rsidR="00957189" w:rsidRDefault="0094351D" w:rsidP="00957189">
      <w:hyperlink r:id="rId16" w:history="1">
        <w:r w:rsidR="00957189" w:rsidRPr="00957189">
          <w:rPr>
            <w:rStyle w:val="Hyperlink"/>
          </w:rPr>
          <w:t>https://www.gnu.org/licenses/gpl-3.0.en.html</w:t>
        </w:r>
      </w:hyperlink>
    </w:p>
    <w:p w14:paraId="05784B09" w14:textId="77777777" w:rsidR="00957189" w:rsidRPr="00B83B30" w:rsidRDefault="00957189" w:rsidP="00B83B30"/>
    <w:p w14:paraId="02C45805" w14:textId="77777777" w:rsidR="00B83B30" w:rsidRDefault="00B83B30" w:rsidP="00B83B30">
      <w:pPr>
        <w:pStyle w:val="HTMLPreformatted"/>
        <w:rPr>
          <w:color w:val="000000"/>
        </w:rPr>
      </w:pPr>
      <w:r>
        <w:rPr>
          <w:color w:val="000000"/>
        </w:rPr>
        <w:t xml:space="preserve">           GNU GENERAL PUBLIC LICENSE</w:t>
      </w:r>
    </w:p>
    <w:p w14:paraId="4171684C" w14:textId="77777777" w:rsidR="00B83B30" w:rsidRDefault="00B83B30" w:rsidP="00B83B30">
      <w:pPr>
        <w:pStyle w:val="HTMLPreformatted"/>
        <w:rPr>
          <w:color w:val="000000"/>
        </w:rPr>
      </w:pPr>
      <w:r>
        <w:rPr>
          <w:color w:val="000000"/>
        </w:rPr>
        <w:t xml:space="preserve">                       Version 3, 29 June 2007</w:t>
      </w:r>
    </w:p>
    <w:p w14:paraId="36BAF318" w14:textId="77777777" w:rsidR="00B83B30" w:rsidRDefault="00B83B30" w:rsidP="00B83B30">
      <w:pPr>
        <w:pStyle w:val="HTMLPreformatted"/>
        <w:rPr>
          <w:color w:val="000000"/>
        </w:rPr>
      </w:pPr>
    </w:p>
    <w:p w14:paraId="3D0CB523" w14:textId="77777777" w:rsidR="00B83B30" w:rsidRDefault="00B83B30" w:rsidP="00B83B30">
      <w:pPr>
        <w:pStyle w:val="HTMLPreformatted"/>
        <w:rPr>
          <w:color w:val="000000"/>
        </w:rPr>
      </w:pPr>
      <w:r>
        <w:rPr>
          <w:color w:val="000000"/>
        </w:rPr>
        <w:t xml:space="preserve"> Copyright (C) 2007 Free Software Foundation, Inc. &lt;https://fsf.org/&gt;</w:t>
      </w:r>
    </w:p>
    <w:p w14:paraId="2B8DDC41" w14:textId="77777777" w:rsidR="00B83B30" w:rsidRDefault="00B83B30" w:rsidP="00B83B30">
      <w:pPr>
        <w:pStyle w:val="HTMLPreformatted"/>
        <w:rPr>
          <w:color w:val="000000"/>
        </w:rPr>
      </w:pPr>
      <w:r>
        <w:rPr>
          <w:color w:val="000000"/>
        </w:rPr>
        <w:t xml:space="preserve"> Everyone is permitted to copy and distribute verbatim copies</w:t>
      </w:r>
    </w:p>
    <w:p w14:paraId="7C476999" w14:textId="77777777" w:rsidR="00B83B30" w:rsidRDefault="00B83B30" w:rsidP="00B83B30">
      <w:pPr>
        <w:pStyle w:val="HTMLPreformatted"/>
        <w:rPr>
          <w:color w:val="000000"/>
        </w:rPr>
      </w:pPr>
      <w:r>
        <w:rPr>
          <w:color w:val="000000"/>
        </w:rPr>
        <w:t xml:space="preserve"> of this license document, but changing it is not allowed.</w:t>
      </w:r>
    </w:p>
    <w:p w14:paraId="5AAB176E" w14:textId="77777777" w:rsidR="00B83B30" w:rsidRDefault="00B83B30" w:rsidP="00B83B30">
      <w:pPr>
        <w:pStyle w:val="HTMLPreformatted"/>
        <w:rPr>
          <w:color w:val="000000"/>
        </w:rPr>
      </w:pPr>
    </w:p>
    <w:p w14:paraId="70AEB2BF" w14:textId="77777777" w:rsidR="00B83B30" w:rsidRDefault="00B83B30" w:rsidP="00B83B30">
      <w:pPr>
        <w:pStyle w:val="HTMLPreformatted"/>
        <w:rPr>
          <w:color w:val="000000"/>
        </w:rPr>
      </w:pPr>
      <w:r>
        <w:rPr>
          <w:color w:val="000000"/>
        </w:rPr>
        <w:t xml:space="preserve">                            Preamble</w:t>
      </w:r>
    </w:p>
    <w:p w14:paraId="790C36C7" w14:textId="77777777" w:rsidR="00B83B30" w:rsidRDefault="00B83B30" w:rsidP="00B83B30">
      <w:pPr>
        <w:pStyle w:val="HTMLPreformatted"/>
        <w:rPr>
          <w:color w:val="000000"/>
        </w:rPr>
      </w:pPr>
    </w:p>
    <w:p w14:paraId="649E77FC" w14:textId="77777777" w:rsidR="00B83B30" w:rsidRDefault="00B83B30" w:rsidP="00B83B30">
      <w:pPr>
        <w:pStyle w:val="HTMLPreformatted"/>
        <w:rPr>
          <w:color w:val="000000"/>
        </w:rPr>
      </w:pPr>
      <w:r>
        <w:rPr>
          <w:color w:val="000000"/>
        </w:rPr>
        <w:t xml:space="preserve">  The GNU General Public License is a free, copyleft license for</w:t>
      </w:r>
    </w:p>
    <w:p w14:paraId="2E6DFCF4" w14:textId="77777777" w:rsidR="00B83B30" w:rsidRDefault="00B83B30" w:rsidP="00B83B30">
      <w:pPr>
        <w:pStyle w:val="HTMLPreformatted"/>
        <w:rPr>
          <w:color w:val="000000"/>
        </w:rPr>
      </w:pPr>
      <w:r>
        <w:rPr>
          <w:color w:val="000000"/>
        </w:rPr>
        <w:t>software and other kinds of works.</w:t>
      </w:r>
    </w:p>
    <w:p w14:paraId="4C8DE086" w14:textId="77777777" w:rsidR="00B83B30" w:rsidRDefault="00B83B30" w:rsidP="00B83B30">
      <w:pPr>
        <w:pStyle w:val="HTMLPreformatted"/>
        <w:rPr>
          <w:color w:val="000000"/>
        </w:rPr>
      </w:pPr>
    </w:p>
    <w:p w14:paraId="79EB643F" w14:textId="77777777" w:rsidR="00B83B30" w:rsidRDefault="00B83B30" w:rsidP="00B83B30">
      <w:pPr>
        <w:pStyle w:val="HTMLPreformatted"/>
        <w:rPr>
          <w:color w:val="000000"/>
        </w:rPr>
      </w:pPr>
      <w:r>
        <w:rPr>
          <w:color w:val="000000"/>
        </w:rPr>
        <w:t xml:space="preserve">  The licenses for most software and other practical works are designed</w:t>
      </w:r>
    </w:p>
    <w:p w14:paraId="5671B07C" w14:textId="77777777" w:rsidR="00B83B30" w:rsidRDefault="00B83B30" w:rsidP="00B83B30">
      <w:pPr>
        <w:pStyle w:val="HTMLPreformatted"/>
        <w:rPr>
          <w:color w:val="000000"/>
        </w:rPr>
      </w:pPr>
      <w:r>
        <w:rPr>
          <w:color w:val="000000"/>
        </w:rPr>
        <w:t>to take away your freedom to share and change the works.  By contrast,</w:t>
      </w:r>
    </w:p>
    <w:p w14:paraId="628C5897" w14:textId="77777777" w:rsidR="00B83B30" w:rsidRDefault="00B83B30" w:rsidP="00B83B30">
      <w:pPr>
        <w:pStyle w:val="HTMLPreformatted"/>
        <w:rPr>
          <w:color w:val="000000"/>
        </w:rPr>
      </w:pPr>
      <w:r>
        <w:rPr>
          <w:color w:val="000000"/>
        </w:rPr>
        <w:t>the GNU General Public License is intended to guarantee your freedom to</w:t>
      </w:r>
    </w:p>
    <w:p w14:paraId="3D2F8700" w14:textId="77777777" w:rsidR="00B83B30" w:rsidRDefault="00B83B30" w:rsidP="00B83B30">
      <w:pPr>
        <w:pStyle w:val="HTMLPreformatted"/>
        <w:rPr>
          <w:color w:val="000000"/>
        </w:rPr>
      </w:pPr>
      <w:r>
        <w:rPr>
          <w:color w:val="000000"/>
        </w:rPr>
        <w:t>share and change all versions of a program--to make sure it remains free</w:t>
      </w:r>
    </w:p>
    <w:p w14:paraId="635AE549" w14:textId="77777777" w:rsidR="00B83B30" w:rsidRDefault="00B83B30" w:rsidP="00B83B30">
      <w:pPr>
        <w:pStyle w:val="HTMLPreformatted"/>
        <w:rPr>
          <w:color w:val="000000"/>
        </w:rPr>
      </w:pPr>
      <w:r>
        <w:rPr>
          <w:color w:val="000000"/>
        </w:rPr>
        <w:t>software for all its users.  We, the Free Software Foundation, use the</w:t>
      </w:r>
    </w:p>
    <w:p w14:paraId="311B1D01" w14:textId="77777777" w:rsidR="00B83B30" w:rsidRDefault="00B83B30" w:rsidP="00B83B30">
      <w:pPr>
        <w:pStyle w:val="HTMLPreformatted"/>
        <w:rPr>
          <w:color w:val="000000"/>
        </w:rPr>
      </w:pPr>
      <w:r>
        <w:rPr>
          <w:color w:val="000000"/>
        </w:rPr>
        <w:t>GNU General Public License for most of our software; it applies also to</w:t>
      </w:r>
    </w:p>
    <w:p w14:paraId="78347006" w14:textId="77777777" w:rsidR="00B83B30" w:rsidRDefault="00B83B30" w:rsidP="00B83B30">
      <w:pPr>
        <w:pStyle w:val="HTMLPreformatted"/>
        <w:rPr>
          <w:color w:val="000000"/>
        </w:rPr>
      </w:pPr>
      <w:r>
        <w:rPr>
          <w:color w:val="000000"/>
        </w:rPr>
        <w:t>any other work released this way by its authors.  You can apply it to</w:t>
      </w:r>
    </w:p>
    <w:p w14:paraId="0EBA8D05" w14:textId="77777777" w:rsidR="00B83B30" w:rsidRDefault="00B83B30" w:rsidP="00B83B30">
      <w:pPr>
        <w:pStyle w:val="HTMLPreformatted"/>
        <w:rPr>
          <w:color w:val="000000"/>
        </w:rPr>
      </w:pPr>
      <w:r>
        <w:rPr>
          <w:color w:val="000000"/>
        </w:rPr>
        <w:t>your programs, too.</w:t>
      </w:r>
    </w:p>
    <w:p w14:paraId="25C0AF97" w14:textId="77777777" w:rsidR="00B83B30" w:rsidRDefault="00B83B30" w:rsidP="00B83B30">
      <w:pPr>
        <w:pStyle w:val="HTMLPreformatted"/>
        <w:rPr>
          <w:color w:val="000000"/>
        </w:rPr>
      </w:pPr>
    </w:p>
    <w:p w14:paraId="6C1D053A" w14:textId="77777777" w:rsidR="00B83B30" w:rsidRDefault="00B83B30" w:rsidP="00B83B30">
      <w:pPr>
        <w:pStyle w:val="HTMLPreformatted"/>
        <w:rPr>
          <w:color w:val="000000"/>
        </w:rPr>
      </w:pPr>
      <w:r>
        <w:rPr>
          <w:color w:val="000000"/>
        </w:rPr>
        <w:t xml:space="preserve">  When we speak of free software, we are referring to freedom, not</w:t>
      </w:r>
    </w:p>
    <w:p w14:paraId="305E65F3" w14:textId="77777777" w:rsidR="00B83B30" w:rsidRDefault="00B83B30" w:rsidP="00B83B30">
      <w:pPr>
        <w:pStyle w:val="HTMLPreformatted"/>
        <w:rPr>
          <w:color w:val="000000"/>
        </w:rPr>
      </w:pPr>
      <w:r>
        <w:rPr>
          <w:color w:val="000000"/>
        </w:rPr>
        <w:t>price.  Our General Public Licenses are designed to make sure that you</w:t>
      </w:r>
    </w:p>
    <w:p w14:paraId="3079FA10" w14:textId="77777777" w:rsidR="00B83B30" w:rsidRDefault="00B83B30" w:rsidP="00B83B30">
      <w:pPr>
        <w:pStyle w:val="HTMLPreformatted"/>
        <w:rPr>
          <w:color w:val="000000"/>
        </w:rPr>
      </w:pPr>
      <w:r>
        <w:rPr>
          <w:color w:val="000000"/>
        </w:rPr>
        <w:t>have the freedom to distribute copies of free software (and charge for</w:t>
      </w:r>
    </w:p>
    <w:p w14:paraId="527B0909" w14:textId="77777777" w:rsidR="00B83B30" w:rsidRDefault="00B83B30" w:rsidP="00B83B30">
      <w:pPr>
        <w:pStyle w:val="HTMLPreformatted"/>
        <w:rPr>
          <w:color w:val="000000"/>
        </w:rPr>
      </w:pPr>
      <w:r>
        <w:rPr>
          <w:color w:val="000000"/>
        </w:rPr>
        <w:t>them if you wish), that you receive source code or can get it if you</w:t>
      </w:r>
    </w:p>
    <w:p w14:paraId="55167436" w14:textId="77777777" w:rsidR="00B83B30" w:rsidRDefault="00B83B30" w:rsidP="00B83B30">
      <w:pPr>
        <w:pStyle w:val="HTMLPreformatted"/>
        <w:rPr>
          <w:color w:val="000000"/>
        </w:rPr>
      </w:pPr>
      <w:r>
        <w:rPr>
          <w:color w:val="000000"/>
        </w:rPr>
        <w:t>want it, that you can change the software or use pieces of it in new</w:t>
      </w:r>
    </w:p>
    <w:p w14:paraId="59752291" w14:textId="77777777" w:rsidR="00B83B30" w:rsidRDefault="00B83B30" w:rsidP="00B83B30">
      <w:pPr>
        <w:pStyle w:val="HTMLPreformatted"/>
        <w:rPr>
          <w:color w:val="000000"/>
        </w:rPr>
      </w:pPr>
      <w:r>
        <w:rPr>
          <w:color w:val="000000"/>
        </w:rPr>
        <w:t>free programs, and that you know you can do these things.</w:t>
      </w:r>
    </w:p>
    <w:p w14:paraId="7DBC048A" w14:textId="77777777" w:rsidR="00B83B30" w:rsidRDefault="00B83B30" w:rsidP="00B83B30">
      <w:pPr>
        <w:pStyle w:val="HTMLPreformatted"/>
        <w:rPr>
          <w:color w:val="000000"/>
        </w:rPr>
      </w:pPr>
    </w:p>
    <w:p w14:paraId="3107299B" w14:textId="77777777" w:rsidR="00B83B30" w:rsidRDefault="00B83B30" w:rsidP="00B83B30">
      <w:pPr>
        <w:pStyle w:val="HTMLPreformatted"/>
        <w:rPr>
          <w:color w:val="000000"/>
        </w:rPr>
      </w:pPr>
      <w:r>
        <w:rPr>
          <w:color w:val="000000"/>
        </w:rPr>
        <w:t xml:space="preserve">  To protect your rights, we need to prevent others from denying you</w:t>
      </w:r>
    </w:p>
    <w:p w14:paraId="7AD3E25E" w14:textId="77777777" w:rsidR="00B83B30" w:rsidRDefault="00B83B30" w:rsidP="00B83B30">
      <w:pPr>
        <w:pStyle w:val="HTMLPreformatted"/>
        <w:rPr>
          <w:color w:val="000000"/>
        </w:rPr>
      </w:pPr>
      <w:r>
        <w:rPr>
          <w:color w:val="000000"/>
        </w:rPr>
        <w:t>these rights or asking you to surrender the rights.  Therefore, you have</w:t>
      </w:r>
    </w:p>
    <w:p w14:paraId="2DA01FCB" w14:textId="77777777" w:rsidR="00B83B30" w:rsidRDefault="00B83B30" w:rsidP="00B83B30">
      <w:pPr>
        <w:pStyle w:val="HTMLPreformatted"/>
        <w:rPr>
          <w:color w:val="000000"/>
        </w:rPr>
      </w:pPr>
      <w:r>
        <w:rPr>
          <w:color w:val="000000"/>
        </w:rPr>
        <w:t>certain responsibilities if you distribute copies of the software, or if</w:t>
      </w:r>
    </w:p>
    <w:p w14:paraId="72F07B18" w14:textId="77777777" w:rsidR="00B83B30" w:rsidRDefault="00B83B30" w:rsidP="00B83B30">
      <w:pPr>
        <w:pStyle w:val="HTMLPreformatted"/>
        <w:rPr>
          <w:color w:val="000000"/>
        </w:rPr>
      </w:pPr>
      <w:r>
        <w:rPr>
          <w:color w:val="000000"/>
        </w:rPr>
        <w:t>you modify it: responsibilities to respect the freedom of others.</w:t>
      </w:r>
    </w:p>
    <w:p w14:paraId="0EAF4B72" w14:textId="77777777" w:rsidR="00B83B30" w:rsidRDefault="00B83B30" w:rsidP="00B83B30">
      <w:pPr>
        <w:pStyle w:val="HTMLPreformatted"/>
        <w:rPr>
          <w:color w:val="000000"/>
        </w:rPr>
      </w:pPr>
    </w:p>
    <w:p w14:paraId="75EE147A" w14:textId="77777777" w:rsidR="00B83B30" w:rsidRDefault="00B83B30" w:rsidP="00B83B30">
      <w:pPr>
        <w:pStyle w:val="HTMLPreformatted"/>
        <w:rPr>
          <w:color w:val="000000"/>
        </w:rPr>
      </w:pPr>
      <w:r>
        <w:rPr>
          <w:color w:val="000000"/>
        </w:rPr>
        <w:t xml:space="preserve">  For example, if you distribute copies of such a program, whether</w:t>
      </w:r>
    </w:p>
    <w:p w14:paraId="499471C6" w14:textId="77777777" w:rsidR="00B83B30" w:rsidRDefault="00B83B30" w:rsidP="00B83B30">
      <w:pPr>
        <w:pStyle w:val="HTMLPreformatted"/>
        <w:rPr>
          <w:color w:val="000000"/>
        </w:rPr>
      </w:pPr>
      <w:r>
        <w:rPr>
          <w:color w:val="000000"/>
        </w:rPr>
        <w:t>gratis or for a fee, you must pass on to the recipients the same</w:t>
      </w:r>
    </w:p>
    <w:p w14:paraId="5EDD90AB" w14:textId="77777777" w:rsidR="00B83B30" w:rsidRDefault="00B83B30" w:rsidP="00B83B30">
      <w:pPr>
        <w:pStyle w:val="HTMLPreformatted"/>
        <w:rPr>
          <w:color w:val="000000"/>
        </w:rPr>
      </w:pPr>
      <w:r>
        <w:rPr>
          <w:color w:val="000000"/>
        </w:rPr>
        <w:t>freedoms that you received.  You must make sure that they, too, receive</w:t>
      </w:r>
    </w:p>
    <w:p w14:paraId="7503E4DB" w14:textId="77777777" w:rsidR="00B83B30" w:rsidRDefault="00B83B30" w:rsidP="00B83B30">
      <w:pPr>
        <w:pStyle w:val="HTMLPreformatted"/>
        <w:rPr>
          <w:color w:val="000000"/>
        </w:rPr>
      </w:pPr>
      <w:r>
        <w:rPr>
          <w:color w:val="000000"/>
        </w:rPr>
        <w:t>or can get the source code.  And you must show them these terms so they</w:t>
      </w:r>
    </w:p>
    <w:p w14:paraId="316FA59D" w14:textId="77777777" w:rsidR="00B83B30" w:rsidRDefault="00B83B30" w:rsidP="00B83B30">
      <w:pPr>
        <w:pStyle w:val="HTMLPreformatted"/>
        <w:rPr>
          <w:color w:val="000000"/>
        </w:rPr>
      </w:pPr>
      <w:r>
        <w:rPr>
          <w:color w:val="000000"/>
        </w:rPr>
        <w:t>know their rights.</w:t>
      </w:r>
    </w:p>
    <w:p w14:paraId="23313BD9" w14:textId="77777777" w:rsidR="00B83B30" w:rsidRDefault="00B83B30" w:rsidP="00B83B30">
      <w:pPr>
        <w:pStyle w:val="HTMLPreformatted"/>
        <w:rPr>
          <w:color w:val="000000"/>
        </w:rPr>
      </w:pPr>
    </w:p>
    <w:p w14:paraId="32D1B612" w14:textId="77777777" w:rsidR="00B83B30" w:rsidRDefault="00B83B30" w:rsidP="00B83B30">
      <w:pPr>
        <w:pStyle w:val="HTMLPreformatted"/>
        <w:rPr>
          <w:color w:val="000000"/>
        </w:rPr>
      </w:pPr>
      <w:r>
        <w:rPr>
          <w:color w:val="000000"/>
        </w:rPr>
        <w:t xml:space="preserve">  Developers that use the GNU GPL protect your rights with two steps:</w:t>
      </w:r>
    </w:p>
    <w:p w14:paraId="324299E5" w14:textId="77777777" w:rsidR="00B83B30" w:rsidRDefault="00B83B30" w:rsidP="00B83B30">
      <w:pPr>
        <w:pStyle w:val="HTMLPreformatted"/>
        <w:rPr>
          <w:color w:val="000000"/>
        </w:rPr>
      </w:pPr>
      <w:r>
        <w:rPr>
          <w:color w:val="000000"/>
        </w:rPr>
        <w:t>(1) assert copyright on the software, and (2) offer you this License</w:t>
      </w:r>
    </w:p>
    <w:p w14:paraId="4016B95D" w14:textId="77777777" w:rsidR="00B83B30" w:rsidRDefault="00B83B30" w:rsidP="00B83B30">
      <w:pPr>
        <w:pStyle w:val="HTMLPreformatted"/>
        <w:rPr>
          <w:color w:val="000000"/>
        </w:rPr>
      </w:pPr>
      <w:r>
        <w:rPr>
          <w:color w:val="000000"/>
        </w:rPr>
        <w:t>giving you legal permission to copy, distribute and/or modify it.</w:t>
      </w:r>
    </w:p>
    <w:p w14:paraId="42D1F017" w14:textId="77777777" w:rsidR="00B83B30" w:rsidRDefault="00B83B30" w:rsidP="00B83B30">
      <w:pPr>
        <w:pStyle w:val="HTMLPreformatted"/>
        <w:rPr>
          <w:color w:val="000000"/>
        </w:rPr>
      </w:pPr>
    </w:p>
    <w:p w14:paraId="0AF46AE4" w14:textId="77777777" w:rsidR="00B83B30" w:rsidRDefault="00B83B30" w:rsidP="00B83B30">
      <w:pPr>
        <w:pStyle w:val="HTMLPreformatted"/>
        <w:rPr>
          <w:color w:val="000000"/>
        </w:rPr>
      </w:pPr>
      <w:r>
        <w:rPr>
          <w:color w:val="000000"/>
        </w:rPr>
        <w:t xml:space="preserve">  For the developers' and authors' protection, the GPL clearly explains</w:t>
      </w:r>
    </w:p>
    <w:p w14:paraId="5DB559B5" w14:textId="77777777" w:rsidR="00B83B30" w:rsidRDefault="00B83B30" w:rsidP="00B83B30">
      <w:pPr>
        <w:pStyle w:val="HTMLPreformatted"/>
        <w:rPr>
          <w:color w:val="000000"/>
        </w:rPr>
      </w:pPr>
      <w:r>
        <w:rPr>
          <w:color w:val="000000"/>
        </w:rPr>
        <w:t>that there is no warranty for this free software.  For both users' and</w:t>
      </w:r>
    </w:p>
    <w:p w14:paraId="113F6D64" w14:textId="77777777" w:rsidR="00B83B30" w:rsidRDefault="00B83B30" w:rsidP="00B83B30">
      <w:pPr>
        <w:pStyle w:val="HTMLPreformatted"/>
        <w:rPr>
          <w:color w:val="000000"/>
        </w:rPr>
      </w:pPr>
      <w:r>
        <w:rPr>
          <w:color w:val="000000"/>
        </w:rPr>
        <w:t>authors' sake, the GPL requires that modified versions be marked as</w:t>
      </w:r>
    </w:p>
    <w:p w14:paraId="495459BD" w14:textId="77777777" w:rsidR="00B83B30" w:rsidRDefault="00B83B30" w:rsidP="00B83B30">
      <w:pPr>
        <w:pStyle w:val="HTMLPreformatted"/>
        <w:rPr>
          <w:color w:val="000000"/>
        </w:rPr>
      </w:pPr>
      <w:r>
        <w:rPr>
          <w:color w:val="000000"/>
        </w:rPr>
        <w:t>changed, so that their problems will not be attributed erroneously to</w:t>
      </w:r>
    </w:p>
    <w:p w14:paraId="44037B48" w14:textId="77777777" w:rsidR="00B83B30" w:rsidRDefault="00B83B30" w:rsidP="00B83B30">
      <w:pPr>
        <w:pStyle w:val="HTMLPreformatted"/>
        <w:rPr>
          <w:color w:val="000000"/>
        </w:rPr>
      </w:pPr>
      <w:r>
        <w:rPr>
          <w:color w:val="000000"/>
        </w:rPr>
        <w:t>authors of previous versions.</w:t>
      </w:r>
    </w:p>
    <w:p w14:paraId="549D47E8" w14:textId="77777777" w:rsidR="00B83B30" w:rsidRDefault="00B83B30" w:rsidP="00B83B30">
      <w:pPr>
        <w:pStyle w:val="HTMLPreformatted"/>
        <w:rPr>
          <w:color w:val="000000"/>
        </w:rPr>
      </w:pPr>
    </w:p>
    <w:p w14:paraId="30DC6573" w14:textId="77777777" w:rsidR="00B83B30" w:rsidRDefault="00B83B30" w:rsidP="00B83B30">
      <w:pPr>
        <w:pStyle w:val="HTMLPreformatted"/>
        <w:rPr>
          <w:color w:val="000000"/>
        </w:rPr>
      </w:pPr>
      <w:r>
        <w:rPr>
          <w:color w:val="000000"/>
        </w:rPr>
        <w:t xml:space="preserve">  Some devices are designed to deny users access to install or run</w:t>
      </w:r>
    </w:p>
    <w:p w14:paraId="122CC246" w14:textId="77777777" w:rsidR="00B83B30" w:rsidRDefault="00B83B30" w:rsidP="00B83B30">
      <w:pPr>
        <w:pStyle w:val="HTMLPreformatted"/>
        <w:rPr>
          <w:color w:val="000000"/>
        </w:rPr>
      </w:pPr>
      <w:r>
        <w:rPr>
          <w:color w:val="000000"/>
        </w:rPr>
        <w:t>modified versions of the software inside them, although the manufacturer</w:t>
      </w:r>
    </w:p>
    <w:p w14:paraId="5A25B492" w14:textId="77777777" w:rsidR="00B83B30" w:rsidRDefault="00B83B30" w:rsidP="00B83B30">
      <w:pPr>
        <w:pStyle w:val="HTMLPreformatted"/>
        <w:rPr>
          <w:color w:val="000000"/>
        </w:rPr>
      </w:pPr>
      <w:r>
        <w:rPr>
          <w:color w:val="000000"/>
        </w:rPr>
        <w:t>can do so.  This is fundamentally incompatible with the aim of</w:t>
      </w:r>
    </w:p>
    <w:p w14:paraId="738D2744" w14:textId="77777777" w:rsidR="00B83B30" w:rsidRDefault="00B83B30" w:rsidP="00B83B30">
      <w:pPr>
        <w:pStyle w:val="HTMLPreformatted"/>
        <w:rPr>
          <w:color w:val="000000"/>
        </w:rPr>
      </w:pPr>
      <w:r>
        <w:rPr>
          <w:color w:val="000000"/>
        </w:rPr>
        <w:t>protecting users' freedom to change the software.  The systematic</w:t>
      </w:r>
    </w:p>
    <w:p w14:paraId="092860EE" w14:textId="77777777" w:rsidR="00B83B30" w:rsidRDefault="00B83B30" w:rsidP="00B83B30">
      <w:pPr>
        <w:pStyle w:val="HTMLPreformatted"/>
        <w:rPr>
          <w:color w:val="000000"/>
        </w:rPr>
      </w:pPr>
      <w:r>
        <w:rPr>
          <w:color w:val="000000"/>
        </w:rPr>
        <w:t>pattern of such abuse occurs in the area of products for individuals to</w:t>
      </w:r>
    </w:p>
    <w:p w14:paraId="6D1B3C70" w14:textId="77777777" w:rsidR="00B83B30" w:rsidRDefault="00B83B30" w:rsidP="00B83B30">
      <w:pPr>
        <w:pStyle w:val="HTMLPreformatted"/>
        <w:rPr>
          <w:color w:val="000000"/>
        </w:rPr>
      </w:pPr>
      <w:r>
        <w:rPr>
          <w:color w:val="000000"/>
        </w:rPr>
        <w:t>use, which is precisely where it is most unacceptable.  Therefore, we</w:t>
      </w:r>
    </w:p>
    <w:p w14:paraId="48EA7472" w14:textId="77777777" w:rsidR="00B83B30" w:rsidRDefault="00B83B30" w:rsidP="00B83B30">
      <w:pPr>
        <w:pStyle w:val="HTMLPreformatted"/>
        <w:rPr>
          <w:color w:val="000000"/>
        </w:rPr>
      </w:pPr>
      <w:r>
        <w:rPr>
          <w:color w:val="000000"/>
        </w:rPr>
        <w:t>have designed this version of the GPL to prohibit the practice for those</w:t>
      </w:r>
    </w:p>
    <w:p w14:paraId="658218A5" w14:textId="77777777" w:rsidR="00B83B30" w:rsidRDefault="00B83B30" w:rsidP="00B83B30">
      <w:pPr>
        <w:pStyle w:val="HTMLPreformatted"/>
        <w:rPr>
          <w:color w:val="000000"/>
        </w:rPr>
      </w:pPr>
      <w:r>
        <w:rPr>
          <w:color w:val="000000"/>
        </w:rPr>
        <w:t>products.  If such problems arise substantially in other domains, we</w:t>
      </w:r>
    </w:p>
    <w:p w14:paraId="4AF86CF9" w14:textId="77777777" w:rsidR="00B83B30" w:rsidRDefault="00B83B30" w:rsidP="00B83B30">
      <w:pPr>
        <w:pStyle w:val="HTMLPreformatted"/>
        <w:rPr>
          <w:color w:val="000000"/>
        </w:rPr>
      </w:pPr>
      <w:r>
        <w:rPr>
          <w:color w:val="000000"/>
        </w:rPr>
        <w:t>stand ready to extend this provision to those domains in future versions</w:t>
      </w:r>
    </w:p>
    <w:p w14:paraId="3779700A" w14:textId="77777777" w:rsidR="00B83B30" w:rsidRDefault="00B83B30" w:rsidP="00B83B30">
      <w:pPr>
        <w:pStyle w:val="HTMLPreformatted"/>
        <w:rPr>
          <w:color w:val="000000"/>
        </w:rPr>
      </w:pPr>
      <w:r>
        <w:rPr>
          <w:color w:val="000000"/>
        </w:rPr>
        <w:t>of the GPL, as needed to protect the freedom of users.</w:t>
      </w:r>
    </w:p>
    <w:p w14:paraId="48CBF278" w14:textId="77777777" w:rsidR="00B83B30" w:rsidRDefault="00B83B30" w:rsidP="00B83B30">
      <w:pPr>
        <w:pStyle w:val="HTMLPreformatted"/>
        <w:rPr>
          <w:color w:val="000000"/>
        </w:rPr>
      </w:pPr>
    </w:p>
    <w:p w14:paraId="5321C055" w14:textId="77777777" w:rsidR="00B83B30" w:rsidRDefault="00B83B30" w:rsidP="00B83B30">
      <w:pPr>
        <w:pStyle w:val="HTMLPreformatted"/>
        <w:rPr>
          <w:color w:val="000000"/>
        </w:rPr>
      </w:pPr>
      <w:r>
        <w:rPr>
          <w:color w:val="000000"/>
        </w:rPr>
        <w:t xml:space="preserve">  Finally, every program is threatened constantly by software patents.</w:t>
      </w:r>
    </w:p>
    <w:p w14:paraId="50DC5572" w14:textId="77777777" w:rsidR="00B83B30" w:rsidRDefault="00B83B30" w:rsidP="00B83B30">
      <w:pPr>
        <w:pStyle w:val="HTMLPreformatted"/>
        <w:rPr>
          <w:color w:val="000000"/>
        </w:rPr>
      </w:pPr>
      <w:r>
        <w:rPr>
          <w:color w:val="000000"/>
        </w:rPr>
        <w:t>States should not allow patents to restrict development and use of</w:t>
      </w:r>
    </w:p>
    <w:p w14:paraId="2FC6C4B7" w14:textId="77777777" w:rsidR="00B83B30" w:rsidRDefault="00B83B30" w:rsidP="00B83B30">
      <w:pPr>
        <w:pStyle w:val="HTMLPreformatted"/>
        <w:rPr>
          <w:color w:val="000000"/>
        </w:rPr>
      </w:pPr>
      <w:r>
        <w:rPr>
          <w:color w:val="000000"/>
        </w:rPr>
        <w:t>software on general-purpose computers, but in those that do, we wish to</w:t>
      </w:r>
    </w:p>
    <w:p w14:paraId="77757333" w14:textId="77777777" w:rsidR="00B83B30" w:rsidRDefault="00B83B30" w:rsidP="00B83B30">
      <w:pPr>
        <w:pStyle w:val="HTMLPreformatted"/>
        <w:rPr>
          <w:color w:val="000000"/>
        </w:rPr>
      </w:pPr>
      <w:r>
        <w:rPr>
          <w:color w:val="000000"/>
        </w:rPr>
        <w:t>avoid the special danger that patents applied to a free program could</w:t>
      </w:r>
    </w:p>
    <w:p w14:paraId="6FD159BF" w14:textId="77777777" w:rsidR="00B83B30" w:rsidRDefault="00B83B30" w:rsidP="00B83B30">
      <w:pPr>
        <w:pStyle w:val="HTMLPreformatted"/>
        <w:rPr>
          <w:color w:val="000000"/>
        </w:rPr>
      </w:pPr>
      <w:r>
        <w:rPr>
          <w:color w:val="000000"/>
        </w:rPr>
        <w:t>make it effectively proprietary.  To prevent this, the GPL assures that</w:t>
      </w:r>
    </w:p>
    <w:p w14:paraId="4D6CD5B8" w14:textId="77777777" w:rsidR="00B83B30" w:rsidRDefault="00B83B30" w:rsidP="00B83B30">
      <w:pPr>
        <w:pStyle w:val="HTMLPreformatted"/>
        <w:rPr>
          <w:color w:val="000000"/>
        </w:rPr>
      </w:pPr>
      <w:r>
        <w:rPr>
          <w:color w:val="000000"/>
        </w:rPr>
        <w:t>patents cannot be used to render the program non-free.</w:t>
      </w:r>
    </w:p>
    <w:p w14:paraId="634FCBE2" w14:textId="77777777" w:rsidR="00B83B30" w:rsidRDefault="00B83B30" w:rsidP="00B83B30">
      <w:pPr>
        <w:pStyle w:val="HTMLPreformatted"/>
        <w:rPr>
          <w:color w:val="000000"/>
        </w:rPr>
      </w:pPr>
    </w:p>
    <w:p w14:paraId="074D875B" w14:textId="77777777" w:rsidR="00B83B30" w:rsidRDefault="00B83B30" w:rsidP="00B83B30">
      <w:pPr>
        <w:pStyle w:val="HTMLPreformatted"/>
        <w:rPr>
          <w:color w:val="000000"/>
        </w:rPr>
      </w:pPr>
      <w:r>
        <w:rPr>
          <w:color w:val="000000"/>
        </w:rPr>
        <w:t xml:space="preserve">  The precise terms and conditions for copying, distribution and</w:t>
      </w:r>
    </w:p>
    <w:p w14:paraId="444E50E6" w14:textId="77777777" w:rsidR="00B83B30" w:rsidRDefault="00B83B30" w:rsidP="00B83B30">
      <w:pPr>
        <w:pStyle w:val="HTMLPreformatted"/>
        <w:rPr>
          <w:color w:val="000000"/>
        </w:rPr>
      </w:pPr>
      <w:r>
        <w:rPr>
          <w:color w:val="000000"/>
        </w:rPr>
        <w:t xml:space="preserve">modification </w:t>
      </w:r>
      <w:proofErr w:type="gramStart"/>
      <w:r>
        <w:rPr>
          <w:color w:val="000000"/>
        </w:rPr>
        <w:t>follow</w:t>
      </w:r>
      <w:proofErr w:type="gramEnd"/>
      <w:r>
        <w:rPr>
          <w:color w:val="000000"/>
        </w:rPr>
        <w:t>.</w:t>
      </w:r>
    </w:p>
    <w:p w14:paraId="0B827328" w14:textId="77777777" w:rsidR="00B83B30" w:rsidRDefault="00B83B30" w:rsidP="00B83B30">
      <w:pPr>
        <w:pStyle w:val="HTMLPreformatted"/>
        <w:rPr>
          <w:color w:val="000000"/>
        </w:rPr>
      </w:pPr>
    </w:p>
    <w:p w14:paraId="268872B7" w14:textId="77777777" w:rsidR="00B83B30" w:rsidRDefault="00B83B30" w:rsidP="00B83B30">
      <w:pPr>
        <w:pStyle w:val="HTMLPreformatted"/>
        <w:rPr>
          <w:color w:val="000000"/>
        </w:rPr>
      </w:pPr>
      <w:r>
        <w:rPr>
          <w:color w:val="000000"/>
        </w:rPr>
        <w:t xml:space="preserve">                       TERMS AND CONDITIONS</w:t>
      </w:r>
    </w:p>
    <w:p w14:paraId="5BA59E43" w14:textId="77777777" w:rsidR="00B83B30" w:rsidRDefault="00B83B30" w:rsidP="00B83B30">
      <w:pPr>
        <w:pStyle w:val="HTMLPreformatted"/>
        <w:rPr>
          <w:color w:val="000000"/>
        </w:rPr>
      </w:pPr>
    </w:p>
    <w:p w14:paraId="7BB54AA0" w14:textId="77777777" w:rsidR="00B83B30" w:rsidRDefault="00B83B30" w:rsidP="00B83B30">
      <w:pPr>
        <w:pStyle w:val="HTMLPreformatted"/>
        <w:rPr>
          <w:color w:val="000000"/>
        </w:rPr>
      </w:pPr>
      <w:r>
        <w:rPr>
          <w:color w:val="000000"/>
        </w:rPr>
        <w:t xml:space="preserve">  0. Definitions.</w:t>
      </w:r>
    </w:p>
    <w:p w14:paraId="74FCD79B" w14:textId="77777777" w:rsidR="00B83B30" w:rsidRDefault="00B83B30" w:rsidP="00B83B30">
      <w:pPr>
        <w:pStyle w:val="HTMLPreformatted"/>
        <w:rPr>
          <w:color w:val="000000"/>
        </w:rPr>
      </w:pPr>
    </w:p>
    <w:p w14:paraId="22E83C56" w14:textId="77777777" w:rsidR="00B83B30" w:rsidRDefault="00B83B30" w:rsidP="00B83B30">
      <w:pPr>
        <w:pStyle w:val="HTMLPreformatted"/>
        <w:rPr>
          <w:color w:val="000000"/>
        </w:rPr>
      </w:pPr>
      <w:r>
        <w:rPr>
          <w:color w:val="000000"/>
        </w:rPr>
        <w:t xml:space="preserve">  "This License" refers to version 3 of the GNU General Public License.</w:t>
      </w:r>
    </w:p>
    <w:p w14:paraId="425F7FCA" w14:textId="77777777" w:rsidR="00B83B30" w:rsidRDefault="00B83B30" w:rsidP="00B83B30">
      <w:pPr>
        <w:pStyle w:val="HTMLPreformatted"/>
        <w:rPr>
          <w:color w:val="000000"/>
        </w:rPr>
      </w:pPr>
    </w:p>
    <w:p w14:paraId="64B64C56" w14:textId="77777777" w:rsidR="00B83B30" w:rsidRDefault="00B83B30" w:rsidP="00B83B30">
      <w:pPr>
        <w:pStyle w:val="HTMLPreformatted"/>
        <w:rPr>
          <w:color w:val="000000"/>
        </w:rPr>
      </w:pPr>
      <w:r>
        <w:rPr>
          <w:color w:val="000000"/>
        </w:rPr>
        <w:t xml:space="preserve">  "Copyright" also means copyright-like laws that apply to other kinds of</w:t>
      </w:r>
    </w:p>
    <w:p w14:paraId="409B64EC" w14:textId="77777777" w:rsidR="00B83B30" w:rsidRDefault="00B83B30" w:rsidP="00B83B30">
      <w:pPr>
        <w:pStyle w:val="HTMLPreformatted"/>
        <w:rPr>
          <w:color w:val="000000"/>
        </w:rPr>
      </w:pPr>
      <w:r>
        <w:rPr>
          <w:color w:val="000000"/>
        </w:rPr>
        <w:t>works, such as semiconductor masks.</w:t>
      </w:r>
    </w:p>
    <w:p w14:paraId="247B77DF" w14:textId="77777777" w:rsidR="00B83B30" w:rsidRDefault="00B83B30" w:rsidP="00B83B30">
      <w:pPr>
        <w:pStyle w:val="HTMLPreformatted"/>
        <w:rPr>
          <w:color w:val="000000"/>
        </w:rPr>
      </w:pPr>
    </w:p>
    <w:p w14:paraId="2FB25A17" w14:textId="77777777" w:rsidR="00B83B30" w:rsidRDefault="00B83B30" w:rsidP="00B83B30">
      <w:pPr>
        <w:pStyle w:val="HTMLPreformatted"/>
        <w:rPr>
          <w:color w:val="000000"/>
        </w:rPr>
      </w:pPr>
      <w:r>
        <w:rPr>
          <w:color w:val="000000"/>
        </w:rPr>
        <w:t xml:space="preserve">  "The Program" refers to any copyrightable work licensed under this</w:t>
      </w:r>
    </w:p>
    <w:p w14:paraId="6836E10C" w14:textId="77777777" w:rsidR="00B83B30" w:rsidRDefault="00B83B30" w:rsidP="00B83B30">
      <w:pPr>
        <w:pStyle w:val="HTMLPreformatted"/>
        <w:rPr>
          <w:color w:val="000000"/>
        </w:rPr>
      </w:pPr>
      <w:r>
        <w:rPr>
          <w:color w:val="000000"/>
        </w:rPr>
        <w:t>License.  Each licensee is addressed as "you".  "Licensees" and</w:t>
      </w:r>
    </w:p>
    <w:p w14:paraId="1C646825" w14:textId="77777777" w:rsidR="00B83B30" w:rsidRDefault="00B83B30" w:rsidP="00B83B30">
      <w:pPr>
        <w:pStyle w:val="HTMLPreformatted"/>
        <w:rPr>
          <w:color w:val="000000"/>
        </w:rPr>
      </w:pPr>
      <w:r>
        <w:rPr>
          <w:color w:val="000000"/>
        </w:rPr>
        <w:t>"recipients" may be individuals or organizations.</w:t>
      </w:r>
    </w:p>
    <w:p w14:paraId="52FC24AA" w14:textId="77777777" w:rsidR="00B83B30" w:rsidRDefault="00B83B30" w:rsidP="00B83B30">
      <w:pPr>
        <w:pStyle w:val="HTMLPreformatted"/>
        <w:rPr>
          <w:color w:val="000000"/>
        </w:rPr>
      </w:pPr>
    </w:p>
    <w:p w14:paraId="2E1763B4" w14:textId="77777777" w:rsidR="00B83B30" w:rsidRDefault="00B83B30" w:rsidP="00B83B30">
      <w:pPr>
        <w:pStyle w:val="HTMLPreformatted"/>
        <w:rPr>
          <w:color w:val="000000"/>
        </w:rPr>
      </w:pPr>
      <w:r>
        <w:rPr>
          <w:color w:val="000000"/>
        </w:rPr>
        <w:t xml:space="preserve">  To "modify" a work means to copy from or adapt all or part of the work</w:t>
      </w:r>
    </w:p>
    <w:p w14:paraId="5258B0FA" w14:textId="77777777" w:rsidR="00B83B30" w:rsidRDefault="00B83B30" w:rsidP="00B83B30">
      <w:pPr>
        <w:pStyle w:val="HTMLPreformatted"/>
        <w:rPr>
          <w:color w:val="000000"/>
        </w:rPr>
      </w:pPr>
      <w:r>
        <w:rPr>
          <w:color w:val="000000"/>
        </w:rPr>
        <w:t>in a fashion requiring copyright permission, other than the making of an</w:t>
      </w:r>
    </w:p>
    <w:p w14:paraId="2F8A56B1" w14:textId="77777777" w:rsidR="00B83B30" w:rsidRDefault="00B83B30" w:rsidP="00B83B30">
      <w:pPr>
        <w:pStyle w:val="HTMLPreformatted"/>
        <w:rPr>
          <w:color w:val="000000"/>
        </w:rPr>
      </w:pPr>
      <w:r>
        <w:rPr>
          <w:color w:val="000000"/>
        </w:rPr>
        <w:t>exact copy.  The resulting work is called a "modified version" of the</w:t>
      </w:r>
    </w:p>
    <w:p w14:paraId="692C7F0B" w14:textId="77777777" w:rsidR="00B83B30" w:rsidRDefault="00B83B30" w:rsidP="00B83B30">
      <w:pPr>
        <w:pStyle w:val="HTMLPreformatted"/>
        <w:rPr>
          <w:color w:val="000000"/>
        </w:rPr>
      </w:pPr>
      <w:r>
        <w:rPr>
          <w:color w:val="000000"/>
        </w:rPr>
        <w:t>earlier work or a work "based on" the earlier work.</w:t>
      </w:r>
    </w:p>
    <w:p w14:paraId="6B12B26B" w14:textId="77777777" w:rsidR="00B83B30" w:rsidRDefault="00B83B30" w:rsidP="00B83B30">
      <w:pPr>
        <w:pStyle w:val="HTMLPreformatted"/>
        <w:rPr>
          <w:color w:val="000000"/>
        </w:rPr>
      </w:pPr>
    </w:p>
    <w:p w14:paraId="4753A284" w14:textId="77777777" w:rsidR="00B83B30" w:rsidRDefault="00B83B30" w:rsidP="00B83B30">
      <w:pPr>
        <w:pStyle w:val="HTMLPreformatted"/>
        <w:rPr>
          <w:color w:val="000000"/>
        </w:rPr>
      </w:pPr>
      <w:r>
        <w:rPr>
          <w:color w:val="000000"/>
        </w:rPr>
        <w:t xml:space="preserve">  A "covered work" means either the unmodified Program or a work based</w:t>
      </w:r>
    </w:p>
    <w:p w14:paraId="6E8E6E4D" w14:textId="77777777" w:rsidR="00B83B30" w:rsidRDefault="00B83B30" w:rsidP="00B83B30">
      <w:pPr>
        <w:pStyle w:val="HTMLPreformatted"/>
        <w:rPr>
          <w:color w:val="000000"/>
        </w:rPr>
      </w:pPr>
      <w:r>
        <w:rPr>
          <w:color w:val="000000"/>
        </w:rPr>
        <w:t>on the Program.</w:t>
      </w:r>
    </w:p>
    <w:p w14:paraId="692A83B2" w14:textId="77777777" w:rsidR="00B83B30" w:rsidRDefault="00B83B30" w:rsidP="00B83B30">
      <w:pPr>
        <w:pStyle w:val="HTMLPreformatted"/>
        <w:rPr>
          <w:color w:val="000000"/>
        </w:rPr>
      </w:pPr>
    </w:p>
    <w:p w14:paraId="1F0B2A18" w14:textId="77777777" w:rsidR="00B83B30" w:rsidRDefault="00B83B30" w:rsidP="00B83B30">
      <w:pPr>
        <w:pStyle w:val="HTMLPreformatted"/>
        <w:rPr>
          <w:color w:val="000000"/>
        </w:rPr>
      </w:pPr>
      <w:r>
        <w:rPr>
          <w:color w:val="000000"/>
        </w:rPr>
        <w:t xml:space="preserve">  To "propagate" a work means to do anything with it that, without</w:t>
      </w:r>
    </w:p>
    <w:p w14:paraId="0A5A99D0" w14:textId="77777777" w:rsidR="00B83B30" w:rsidRDefault="00B83B30" w:rsidP="00B83B30">
      <w:pPr>
        <w:pStyle w:val="HTMLPreformatted"/>
        <w:rPr>
          <w:color w:val="000000"/>
        </w:rPr>
      </w:pPr>
      <w:r>
        <w:rPr>
          <w:color w:val="000000"/>
        </w:rPr>
        <w:t>permission, would make you directly or secondarily liable for</w:t>
      </w:r>
    </w:p>
    <w:p w14:paraId="50CB71CA" w14:textId="77777777" w:rsidR="00B83B30" w:rsidRDefault="00B83B30" w:rsidP="00B83B30">
      <w:pPr>
        <w:pStyle w:val="HTMLPreformatted"/>
        <w:rPr>
          <w:color w:val="000000"/>
        </w:rPr>
      </w:pPr>
      <w:r>
        <w:rPr>
          <w:color w:val="000000"/>
        </w:rPr>
        <w:t>infringement under applicable copyright law, except executing it on a</w:t>
      </w:r>
    </w:p>
    <w:p w14:paraId="27D93930" w14:textId="77777777" w:rsidR="00B83B30" w:rsidRDefault="00B83B30" w:rsidP="00B83B30">
      <w:pPr>
        <w:pStyle w:val="HTMLPreformatted"/>
        <w:rPr>
          <w:color w:val="000000"/>
        </w:rPr>
      </w:pPr>
      <w:r>
        <w:rPr>
          <w:color w:val="000000"/>
        </w:rPr>
        <w:t>computer or modifying a private copy.  Propagation includes copying,</w:t>
      </w:r>
    </w:p>
    <w:p w14:paraId="5373A201" w14:textId="77777777" w:rsidR="00B83B30" w:rsidRDefault="00B83B30" w:rsidP="00B83B30">
      <w:pPr>
        <w:pStyle w:val="HTMLPreformatted"/>
        <w:rPr>
          <w:color w:val="000000"/>
        </w:rPr>
      </w:pPr>
      <w:r>
        <w:rPr>
          <w:color w:val="000000"/>
        </w:rPr>
        <w:t>distribution (with or without modification), making available to the</w:t>
      </w:r>
    </w:p>
    <w:p w14:paraId="161AE9B7" w14:textId="77777777" w:rsidR="00B83B30" w:rsidRDefault="00B83B30" w:rsidP="00B83B30">
      <w:pPr>
        <w:pStyle w:val="HTMLPreformatted"/>
        <w:rPr>
          <w:color w:val="000000"/>
        </w:rPr>
      </w:pPr>
      <w:r>
        <w:rPr>
          <w:color w:val="000000"/>
        </w:rPr>
        <w:t xml:space="preserve">public, and in some </w:t>
      </w:r>
      <w:proofErr w:type="gramStart"/>
      <w:r>
        <w:rPr>
          <w:color w:val="000000"/>
        </w:rPr>
        <w:t>countries</w:t>
      </w:r>
      <w:proofErr w:type="gramEnd"/>
      <w:r>
        <w:rPr>
          <w:color w:val="000000"/>
        </w:rPr>
        <w:t xml:space="preserve"> other activities as well.</w:t>
      </w:r>
    </w:p>
    <w:p w14:paraId="2184D3CB" w14:textId="77777777" w:rsidR="00B83B30" w:rsidRDefault="00B83B30" w:rsidP="00B83B30">
      <w:pPr>
        <w:pStyle w:val="HTMLPreformatted"/>
        <w:rPr>
          <w:color w:val="000000"/>
        </w:rPr>
      </w:pPr>
    </w:p>
    <w:p w14:paraId="7FBDE311" w14:textId="77777777" w:rsidR="00B83B30" w:rsidRDefault="00B83B30" w:rsidP="00B83B30">
      <w:pPr>
        <w:pStyle w:val="HTMLPreformatted"/>
        <w:rPr>
          <w:color w:val="000000"/>
        </w:rPr>
      </w:pPr>
      <w:r>
        <w:rPr>
          <w:color w:val="000000"/>
        </w:rPr>
        <w:t xml:space="preserve">  To "convey" a work means any kind of propagation that enables other</w:t>
      </w:r>
    </w:p>
    <w:p w14:paraId="32BCF897" w14:textId="77777777" w:rsidR="00B83B30" w:rsidRDefault="00B83B30" w:rsidP="00B83B30">
      <w:pPr>
        <w:pStyle w:val="HTMLPreformatted"/>
        <w:rPr>
          <w:color w:val="000000"/>
        </w:rPr>
      </w:pPr>
      <w:r>
        <w:rPr>
          <w:color w:val="000000"/>
        </w:rPr>
        <w:t>parties to make or receive copies.  Mere interaction with a user through</w:t>
      </w:r>
    </w:p>
    <w:p w14:paraId="1699849C" w14:textId="77777777" w:rsidR="00B83B30" w:rsidRDefault="00B83B30" w:rsidP="00B83B30">
      <w:pPr>
        <w:pStyle w:val="HTMLPreformatted"/>
        <w:rPr>
          <w:color w:val="000000"/>
        </w:rPr>
      </w:pPr>
      <w:r>
        <w:rPr>
          <w:color w:val="000000"/>
        </w:rPr>
        <w:t>a computer network, with no transfer of a copy, is not conveying.</w:t>
      </w:r>
    </w:p>
    <w:p w14:paraId="1A8120A7" w14:textId="77777777" w:rsidR="00B83B30" w:rsidRDefault="00B83B30" w:rsidP="00B83B30">
      <w:pPr>
        <w:pStyle w:val="HTMLPreformatted"/>
        <w:rPr>
          <w:color w:val="000000"/>
        </w:rPr>
      </w:pPr>
    </w:p>
    <w:p w14:paraId="66CE612F" w14:textId="77777777" w:rsidR="00B83B30" w:rsidRDefault="00B83B30" w:rsidP="00B83B30">
      <w:pPr>
        <w:pStyle w:val="HTMLPreformatted"/>
        <w:rPr>
          <w:color w:val="000000"/>
        </w:rPr>
      </w:pPr>
      <w:r>
        <w:rPr>
          <w:color w:val="000000"/>
        </w:rPr>
        <w:t xml:space="preserve">  An interactive user interface displays "Appropriate Legal Notices"</w:t>
      </w:r>
    </w:p>
    <w:p w14:paraId="167342F6" w14:textId="77777777" w:rsidR="00B83B30" w:rsidRDefault="00B83B30" w:rsidP="00B83B30">
      <w:pPr>
        <w:pStyle w:val="HTMLPreformatted"/>
        <w:rPr>
          <w:color w:val="000000"/>
        </w:rPr>
      </w:pPr>
      <w:r>
        <w:rPr>
          <w:color w:val="000000"/>
        </w:rPr>
        <w:t>to the extent that it includes a convenient and prominently visible</w:t>
      </w:r>
    </w:p>
    <w:p w14:paraId="5EDC86A5" w14:textId="77777777" w:rsidR="00B83B30" w:rsidRDefault="00B83B30" w:rsidP="00B83B30">
      <w:pPr>
        <w:pStyle w:val="HTMLPreformatted"/>
        <w:rPr>
          <w:color w:val="000000"/>
        </w:rPr>
      </w:pPr>
      <w:r>
        <w:rPr>
          <w:color w:val="000000"/>
        </w:rPr>
        <w:t>feature that (1) displays an appropriate copyright notice, and (2)</w:t>
      </w:r>
    </w:p>
    <w:p w14:paraId="4D265962" w14:textId="77777777" w:rsidR="00B83B30" w:rsidRDefault="00B83B30" w:rsidP="00B83B30">
      <w:pPr>
        <w:pStyle w:val="HTMLPreformatted"/>
        <w:rPr>
          <w:color w:val="000000"/>
        </w:rPr>
      </w:pPr>
      <w:r>
        <w:rPr>
          <w:color w:val="000000"/>
        </w:rPr>
        <w:t>tells the user that there is no warranty for the work (except to the</w:t>
      </w:r>
    </w:p>
    <w:p w14:paraId="533FDE97" w14:textId="77777777" w:rsidR="00B83B30" w:rsidRDefault="00B83B30" w:rsidP="00B83B30">
      <w:pPr>
        <w:pStyle w:val="HTMLPreformatted"/>
        <w:rPr>
          <w:color w:val="000000"/>
        </w:rPr>
      </w:pPr>
      <w:r>
        <w:rPr>
          <w:color w:val="000000"/>
        </w:rPr>
        <w:t>extent that warranties are provided), that licensees may convey the</w:t>
      </w:r>
    </w:p>
    <w:p w14:paraId="544B2677" w14:textId="77777777" w:rsidR="00B83B30" w:rsidRDefault="00B83B30" w:rsidP="00B83B30">
      <w:pPr>
        <w:pStyle w:val="HTMLPreformatted"/>
        <w:rPr>
          <w:color w:val="000000"/>
        </w:rPr>
      </w:pPr>
      <w:r>
        <w:rPr>
          <w:color w:val="000000"/>
        </w:rPr>
        <w:t>work under this License, and how to view a copy of this License.  If</w:t>
      </w:r>
    </w:p>
    <w:p w14:paraId="620F7460" w14:textId="77777777" w:rsidR="00B83B30" w:rsidRDefault="00B83B30" w:rsidP="00B83B30">
      <w:pPr>
        <w:pStyle w:val="HTMLPreformatted"/>
        <w:rPr>
          <w:color w:val="000000"/>
        </w:rPr>
      </w:pPr>
      <w:r>
        <w:rPr>
          <w:color w:val="000000"/>
        </w:rPr>
        <w:t>the interface presents a list of user commands or options, such as a</w:t>
      </w:r>
    </w:p>
    <w:p w14:paraId="05F07C37" w14:textId="77777777" w:rsidR="00B83B30" w:rsidRDefault="00B83B30" w:rsidP="00B83B30">
      <w:pPr>
        <w:pStyle w:val="HTMLPreformatted"/>
        <w:rPr>
          <w:color w:val="000000"/>
        </w:rPr>
      </w:pPr>
      <w:r>
        <w:rPr>
          <w:color w:val="000000"/>
        </w:rPr>
        <w:t>menu, a prominent item in the list meets this criterion.</w:t>
      </w:r>
    </w:p>
    <w:p w14:paraId="75DA0EB0" w14:textId="77777777" w:rsidR="00B83B30" w:rsidRDefault="00B83B30" w:rsidP="00B83B30">
      <w:pPr>
        <w:pStyle w:val="HTMLPreformatted"/>
        <w:rPr>
          <w:color w:val="000000"/>
        </w:rPr>
      </w:pPr>
    </w:p>
    <w:p w14:paraId="4972656E" w14:textId="77777777" w:rsidR="00B83B30" w:rsidRDefault="00B83B30" w:rsidP="00B83B30">
      <w:pPr>
        <w:pStyle w:val="HTMLPreformatted"/>
        <w:rPr>
          <w:color w:val="000000"/>
        </w:rPr>
      </w:pPr>
      <w:r>
        <w:rPr>
          <w:color w:val="000000"/>
        </w:rPr>
        <w:t xml:space="preserve">  1. Source Code.</w:t>
      </w:r>
    </w:p>
    <w:p w14:paraId="44AA1197" w14:textId="77777777" w:rsidR="00B83B30" w:rsidRDefault="00B83B30" w:rsidP="00B83B30">
      <w:pPr>
        <w:pStyle w:val="HTMLPreformatted"/>
        <w:rPr>
          <w:color w:val="000000"/>
        </w:rPr>
      </w:pPr>
    </w:p>
    <w:p w14:paraId="4B71A585" w14:textId="77777777" w:rsidR="00B83B30" w:rsidRDefault="00B83B30" w:rsidP="00B83B30">
      <w:pPr>
        <w:pStyle w:val="HTMLPreformatted"/>
        <w:rPr>
          <w:color w:val="000000"/>
        </w:rPr>
      </w:pPr>
      <w:r>
        <w:rPr>
          <w:color w:val="000000"/>
        </w:rPr>
        <w:t xml:space="preserve">  The "source code" for a work means the preferred form of the work</w:t>
      </w:r>
    </w:p>
    <w:p w14:paraId="61E7CD16" w14:textId="77777777" w:rsidR="00B83B30" w:rsidRDefault="00B83B30" w:rsidP="00B83B30">
      <w:pPr>
        <w:pStyle w:val="HTMLPreformatted"/>
        <w:rPr>
          <w:color w:val="000000"/>
        </w:rPr>
      </w:pPr>
      <w:r>
        <w:rPr>
          <w:color w:val="000000"/>
        </w:rPr>
        <w:t>for making modifications to it.  "Object code" means any non-source</w:t>
      </w:r>
    </w:p>
    <w:p w14:paraId="14B3A2CE" w14:textId="77777777" w:rsidR="00B83B30" w:rsidRDefault="00B83B30" w:rsidP="00B83B30">
      <w:pPr>
        <w:pStyle w:val="HTMLPreformatted"/>
        <w:rPr>
          <w:color w:val="000000"/>
        </w:rPr>
      </w:pPr>
      <w:r>
        <w:rPr>
          <w:color w:val="000000"/>
        </w:rPr>
        <w:t>form of a work.</w:t>
      </w:r>
    </w:p>
    <w:p w14:paraId="4A797C32" w14:textId="77777777" w:rsidR="00B83B30" w:rsidRDefault="00B83B30" w:rsidP="00B83B30">
      <w:pPr>
        <w:pStyle w:val="HTMLPreformatted"/>
        <w:rPr>
          <w:color w:val="000000"/>
        </w:rPr>
      </w:pPr>
    </w:p>
    <w:p w14:paraId="319E6F52" w14:textId="77777777" w:rsidR="00B83B30" w:rsidRDefault="00B83B30" w:rsidP="00B83B30">
      <w:pPr>
        <w:pStyle w:val="HTMLPreformatted"/>
        <w:rPr>
          <w:color w:val="000000"/>
        </w:rPr>
      </w:pPr>
      <w:r>
        <w:rPr>
          <w:color w:val="000000"/>
        </w:rPr>
        <w:t xml:space="preserve">  A "Standard Interface" means an interface that either is an official</w:t>
      </w:r>
    </w:p>
    <w:p w14:paraId="26215882" w14:textId="77777777" w:rsidR="00B83B30" w:rsidRDefault="00B83B30" w:rsidP="00B83B30">
      <w:pPr>
        <w:pStyle w:val="HTMLPreformatted"/>
        <w:rPr>
          <w:color w:val="000000"/>
        </w:rPr>
      </w:pPr>
      <w:r>
        <w:rPr>
          <w:color w:val="000000"/>
        </w:rPr>
        <w:t>standard defined by a recognized standards body, or, in the case of</w:t>
      </w:r>
    </w:p>
    <w:p w14:paraId="684D4426" w14:textId="77777777" w:rsidR="00B83B30" w:rsidRDefault="00B83B30" w:rsidP="00B83B30">
      <w:pPr>
        <w:pStyle w:val="HTMLPreformatted"/>
        <w:rPr>
          <w:color w:val="000000"/>
        </w:rPr>
      </w:pPr>
      <w:r>
        <w:rPr>
          <w:color w:val="000000"/>
        </w:rPr>
        <w:t xml:space="preserve">interfaces specified for a </w:t>
      </w:r>
      <w:proofErr w:type="gramStart"/>
      <w:r>
        <w:rPr>
          <w:color w:val="000000"/>
        </w:rPr>
        <w:t>particular programming</w:t>
      </w:r>
      <w:proofErr w:type="gramEnd"/>
      <w:r>
        <w:rPr>
          <w:color w:val="000000"/>
        </w:rPr>
        <w:t xml:space="preserve"> language, one that</w:t>
      </w:r>
    </w:p>
    <w:p w14:paraId="773C463C" w14:textId="77777777" w:rsidR="00B83B30" w:rsidRDefault="00B83B30" w:rsidP="00B83B30">
      <w:pPr>
        <w:pStyle w:val="HTMLPreformatted"/>
        <w:rPr>
          <w:color w:val="000000"/>
        </w:rPr>
      </w:pPr>
      <w:r>
        <w:rPr>
          <w:color w:val="000000"/>
        </w:rPr>
        <w:t>is widely used among developers working in that language.</w:t>
      </w:r>
    </w:p>
    <w:p w14:paraId="5E5F633B" w14:textId="77777777" w:rsidR="00B83B30" w:rsidRDefault="00B83B30" w:rsidP="00B83B30">
      <w:pPr>
        <w:pStyle w:val="HTMLPreformatted"/>
        <w:rPr>
          <w:color w:val="000000"/>
        </w:rPr>
      </w:pPr>
    </w:p>
    <w:p w14:paraId="0C6EBCF5" w14:textId="77777777" w:rsidR="00B83B30" w:rsidRDefault="00B83B30" w:rsidP="00B83B30">
      <w:pPr>
        <w:pStyle w:val="HTMLPreformatted"/>
        <w:rPr>
          <w:color w:val="000000"/>
        </w:rPr>
      </w:pPr>
      <w:r>
        <w:rPr>
          <w:color w:val="000000"/>
        </w:rPr>
        <w:t xml:space="preserve">  The "System Libraries" of an executable work include anything, other</w:t>
      </w:r>
    </w:p>
    <w:p w14:paraId="0F53B369" w14:textId="77777777" w:rsidR="00B83B30" w:rsidRDefault="00B83B30" w:rsidP="00B83B30">
      <w:pPr>
        <w:pStyle w:val="HTMLPreformatted"/>
        <w:rPr>
          <w:color w:val="000000"/>
        </w:rPr>
      </w:pPr>
      <w:r>
        <w:rPr>
          <w:color w:val="000000"/>
        </w:rPr>
        <w:t xml:space="preserve">than the </w:t>
      </w:r>
      <w:proofErr w:type="gramStart"/>
      <w:r>
        <w:rPr>
          <w:color w:val="000000"/>
        </w:rPr>
        <w:t>work as a whole, that</w:t>
      </w:r>
      <w:proofErr w:type="gramEnd"/>
      <w:r>
        <w:rPr>
          <w:color w:val="000000"/>
        </w:rPr>
        <w:t xml:space="preserve"> (a) is included in the normal form of</w:t>
      </w:r>
    </w:p>
    <w:p w14:paraId="191683A9" w14:textId="77777777" w:rsidR="00B83B30" w:rsidRDefault="00B83B30" w:rsidP="00B83B30">
      <w:pPr>
        <w:pStyle w:val="HTMLPreformatted"/>
        <w:rPr>
          <w:color w:val="000000"/>
        </w:rPr>
      </w:pPr>
      <w:r>
        <w:rPr>
          <w:color w:val="000000"/>
        </w:rPr>
        <w:t>packaging a Major Component, but which is not part of that Major</w:t>
      </w:r>
    </w:p>
    <w:p w14:paraId="0FC5ACEF" w14:textId="77777777" w:rsidR="00B83B30" w:rsidRDefault="00B83B30" w:rsidP="00B83B30">
      <w:pPr>
        <w:pStyle w:val="HTMLPreformatted"/>
        <w:rPr>
          <w:color w:val="000000"/>
        </w:rPr>
      </w:pPr>
      <w:r>
        <w:rPr>
          <w:color w:val="000000"/>
        </w:rPr>
        <w:t>Component, and (b) serves only to enable use of the work with that</w:t>
      </w:r>
    </w:p>
    <w:p w14:paraId="2D880BB1" w14:textId="77777777" w:rsidR="00B83B30" w:rsidRDefault="00B83B30" w:rsidP="00B83B30">
      <w:pPr>
        <w:pStyle w:val="HTMLPreformatted"/>
        <w:rPr>
          <w:color w:val="000000"/>
        </w:rPr>
      </w:pPr>
      <w:r>
        <w:rPr>
          <w:color w:val="000000"/>
        </w:rPr>
        <w:t>Major Component, or to implement a Standard Interface for which an</w:t>
      </w:r>
    </w:p>
    <w:p w14:paraId="573547FC" w14:textId="77777777" w:rsidR="00B83B30" w:rsidRDefault="00B83B30" w:rsidP="00B83B30">
      <w:pPr>
        <w:pStyle w:val="HTMLPreformatted"/>
        <w:rPr>
          <w:color w:val="000000"/>
        </w:rPr>
      </w:pPr>
      <w:r>
        <w:rPr>
          <w:color w:val="000000"/>
        </w:rPr>
        <w:t>implementation is available to the public in source code form.  A</w:t>
      </w:r>
    </w:p>
    <w:p w14:paraId="321781B6" w14:textId="77777777" w:rsidR="00B83B30" w:rsidRDefault="00B83B30" w:rsidP="00B83B30">
      <w:pPr>
        <w:pStyle w:val="HTMLPreformatted"/>
        <w:rPr>
          <w:color w:val="000000"/>
        </w:rPr>
      </w:pPr>
      <w:r>
        <w:rPr>
          <w:color w:val="000000"/>
        </w:rPr>
        <w:t>"Major Component", in this context, means a major essential component</w:t>
      </w:r>
    </w:p>
    <w:p w14:paraId="4AD803ED" w14:textId="77777777" w:rsidR="00B83B30" w:rsidRDefault="00B83B30" w:rsidP="00B83B30">
      <w:pPr>
        <w:pStyle w:val="HTMLPreformatted"/>
        <w:rPr>
          <w:color w:val="000000"/>
        </w:rPr>
      </w:pPr>
      <w:r>
        <w:rPr>
          <w:color w:val="000000"/>
        </w:rPr>
        <w:t>(kernel, window system, and so on) of the specific operating system</w:t>
      </w:r>
    </w:p>
    <w:p w14:paraId="5C1B68A6" w14:textId="77777777" w:rsidR="00B83B30" w:rsidRDefault="00B83B30" w:rsidP="00B83B30">
      <w:pPr>
        <w:pStyle w:val="HTMLPreformatted"/>
        <w:rPr>
          <w:color w:val="000000"/>
        </w:rPr>
      </w:pPr>
      <w:r>
        <w:rPr>
          <w:color w:val="000000"/>
        </w:rPr>
        <w:t>(if any) on which the executable work runs, or a compiler used to</w:t>
      </w:r>
    </w:p>
    <w:p w14:paraId="228A8212" w14:textId="77777777" w:rsidR="00B83B30" w:rsidRDefault="00B83B30" w:rsidP="00B83B30">
      <w:pPr>
        <w:pStyle w:val="HTMLPreformatted"/>
        <w:rPr>
          <w:color w:val="000000"/>
        </w:rPr>
      </w:pPr>
      <w:r>
        <w:rPr>
          <w:color w:val="000000"/>
        </w:rPr>
        <w:t>produce the work, or an object code interpreter used to run it.</w:t>
      </w:r>
    </w:p>
    <w:p w14:paraId="36ACB73E" w14:textId="77777777" w:rsidR="00B83B30" w:rsidRDefault="00B83B30" w:rsidP="00B83B30">
      <w:pPr>
        <w:pStyle w:val="HTMLPreformatted"/>
        <w:rPr>
          <w:color w:val="000000"/>
        </w:rPr>
      </w:pPr>
    </w:p>
    <w:p w14:paraId="1AFEA309" w14:textId="77777777" w:rsidR="00B83B30" w:rsidRDefault="00B83B30" w:rsidP="00B83B30">
      <w:pPr>
        <w:pStyle w:val="HTMLPreformatted"/>
        <w:rPr>
          <w:color w:val="000000"/>
        </w:rPr>
      </w:pPr>
      <w:r>
        <w:rPr>
          <w:color w:val="000000"/>
        </w:rPr>
        <w:t xml:space="preserve">  The "Corresponding Source" for a work in object code form means all</w:t>
      </w:r>
    </w:p>
    <w:p w14:paraId="35C15E1F" w14:textId="77777777" w:rsidR="00B83B30" w:rsidRDefault="00B83B30" w:rsidP="00B83B30">
      <w:pPr>
        <w:pStyle w:val="HTMLPreformatted"/>
        <w:rPr>
          <w:color w:val="000000"/>
        </w:rPr>
      </w:pPr>
      <w:r>
        <w:rPr>
          <w:color w:val="000000"/>
        </w:rPr>
        <w:t>the source code needed to generate, install, and (for an executable</w:t>
      </w:r>
    </w:p>
    <w:p w14:paraId="56449A89" w14:textId="77777777" w:rsidR="00B83B30" w:rsidRDefault="00B83B30" w:rsidP="00B83B30">
      <w:pPr>
        <w:pStyle w:val="HTMLPreformatted"/>
        <w:rPr>
          <w:color w:val="000000"/>
        </w:rPr>
      </w:pPr>
      <w:r>
        <w:rPr>
          <w:color w:val="000000"/>
        </w:rPr>
        <w:t>work) run the object code and to modify the work, including scripts to</w:t>
      </w:r>
    </w:p>
    <w:p w14:paraId="20E95A5B" w14:textId="77777777" w:rsidR="00B83B30" w:rsidRDefault="00B83B30" w:rsidP="00B83B30">
      <w:pPr>
        <w:pStyle w:val="HTMLPreformatted"/>
        <w:rPr>
          <w:color w:val="000000"/>
        </w:rPr>
      </w:pPr>
      <w:r>
        <w:rPr>
          <w:color w:val="000000"/>
        </w:rPr>
        <w:t>control those activities.  However, it does not include the work's</w:t>
      </w:r>
    </w:p>
    <w:p w14:paraId="333C0DB5" w14:textId="77777777" w:rsidR="00B83B30" w:rsidRDefault="00B83B30" w:rsidP="00B83B30">
      <w:pPr>
        <w:pStyle w:val="HTMLPreformatted"/>
        <w:rPr>
          <w:color w:val="000000"/>
        </w:rPr>
      </w:pPr>
      <w:r>
        <w:rPr>
          <w:color w:val="000000"/>
        </w:rPr>
        <w:t>System Libraries, or general-purpose tools or generally available free</w:t>
      </w:r>
    </w:p>
    <w:p w14:paraId="21E69885" w14:textId="77777777" w:rsidR="00B83B30" w:rsidRDefault="00B83B30" w:rsidP="00B83B30">
      <w:pPr>
        <w:pStyle w:val="HTMLPreformatted"/>
        <w:rPr>
          <w:color w:val="000000"/>
        </w:rPr>
      </w:pPr>
      <w:r>
        <w:rPr>
          <w:color w:val="000000"/>
        </w:rPr>
        <w:t>programs which are used unmodified in performing those activities but</w:t>
      </w:r>
    </w:p>
    <w:p w14:paraId="2675EFE6" w14:textId="77777777" w:rsidR="00B83B30" w:rsidRDefault="00B83B30" w:rsidP="00B83B30">
      <w:pPr>
        <w:pStyle w:val="HTMLPreformatted"/>
        <w:rPr>
          <w:color w:val="000000"/>
        </w:rPr>
      </w:pPr>
      <w:r>
        <w:rPr>
          <w:color w:val="000000"/>
        </w:rPr>
        <w:t xml:space="preserve">which </w:t>
      </w:r>
      <w:proofErr w:type="gramStart"/>
      <w:r>
        <w:rPr>
          <w:color w:val="000000"/>
        </w:rPr>
        <w:t>are</w:t>
      </w:r>
      <w:proofErr w:type="gramEnd"/>
      <w:r>
        <w:rPr>
          <w:color w:val="000000"/>
        </w:rPr>
        <w:t xml:space="preserve"> not part of the work.  For example, Corresponding Source</w:t>
      </w:r>
    </w:p>
    <w:p w14:paraId="15810C45" w14:textId="77777777" w:rsidR="00B83B30" w:rsidRDefault="00B83B30" w:rsidP="00B83B30">
      <w:pPr>
        <w:pStyle w:val="HTMLPreformatted"/>
        <w:rPr>
          <w:color w:val="000000"/>
        </w:rPr>
      </w:pPr>
      <w:r>
        <w:rPr>
          <w:color w:val="000000"/>
        </w:rPr>
        <w:t>includes interface definition files associated with source files for</w:t>
      </w:r>
    </w:p>
    <w:p w14:paraId="12C07202" w14:textId="77777777" w:rsidR="00B83B30" w:rsidRDefault="00B83B30" w:rsidP="00B83B30">
      <w:pPr>
        <w:pStyle w:val="HTMLPreformatted"/>
        <w:rPr>
          <w:color w:val="000000"/>
        </w:rPr>
      </w:pPr>
      <w:r>
        <w:rPr>
          <w:color w:val="000000"/>
        </w:rPr>
        <w:t>the work, and the source code for shared libraries and dynamically</w:t>
      </w:r>
    </w:p>
    <w:p w14:paraId="7BE28061" w14:textId="77777777" w:rsidR="00B83B30" w:rsidRDefault="00B83B30" w:rsidP="00B83B30">
      <w:pPr>
        <w:pStyle w:val="HTMLPreformatted"/>
        <w:rPr>
          <w:color w:val="000000"/>
        </w:rPr>
      </w:pPr>
      <w:r>
        <w:rPr>
          <w:color w:val="000000"/>
        </w:rPr>
        <w:t>linked subprograms that the work is specifically designed to require,</w:t>
      </w:r>
    </w:p>
    <w:p w14:paraId="3B63F848" w14:textId="77777777" w:rsidR="00B83B30" w:rsidRDefault="00B83B30" w:rsidP="00B83B30">
      <w:pPr>
        <w:pStyle w:val="HTMLPreformatted"/>
        <w:rPr>
          <w:color w:val="000000"/>
        </w:rPr>
      </w:pPr>
      <w:r>
        <w:rPr>
          <w:color w:val="000000"/>
        </w:rPr>
        <w:t>such as by intimate data communication or control flow between those</w:t>
      </w:r>
    </w:p>
    <w:p w14:paraId="0538C37E" w14:textId="77777777" w:rsidR="00B83B30" w:rsidRDefault="00B83B30" w:rsidP="00B83B30">
      <w:pPr>
        <w:pStyle w:val="HTMLPreformatted"/>
        <w:rPr>
          <w:color w:val="000000"/>
        </w:rPr>
      </w:pPr>
      <w:r>
        <w:rPr>
          <w:color w:val="000000"/>
        </w:rPr>
        <w:t>subprograms and other parts of the work.</w:t>
      </w:r>
    </w:p>
    <w:p w14:paraId="6DB06A60" w14:textId="77777777" w:rsidR="00B83B30" w:rsidRDefault="00B83B30" w:rsidP="00B83B30">
      <w:pPr>
        <w:pStyle w:val="HTMLPreformatted"/>
        <w:rPr>
          <w:color w:val="000000"/>
        </w:rPr>
      </w:pPr>
    </w:p>
    <w:p w14:paraId="23EDC828" w14:textId="77777777" w:rsidR="00B83B30" w:rsidRDefault="00B83B30" w:rsidP="00B83B30">
      <w:pPr>
        <w:pStyle w:val="HTMLPreformatted"/>
        <w:rPr>
          <w:color w:val="000000"/>
        </w:rPr>
      </w:pPr>
      <w:r>
        <w:rPr>
          <w:color w:val="000000"/>
        </w:rPr>
        <w:t xml:space="preserve">  The Corresponding Source need not include anything that users</w:t>
      </w:r>
    </w:p>
    <w:p w14:paraId="742473EE" w14:textId="77777777" w:rsidR="00B83B30" w:rsidRDefault="00B83B30" w:rsidP="00B83B30">
      <w:pPr>
        <w:pStyle w:val="HTMLPreformatted"/>
        <w:rPr>
          <w:color w:val="000000"/>
        </w:rPr>
      </w:pPr>
      <w:r>
        <w:rPr>
          <w:color w:val="000000"/>
        </w:rPr>
        <w:t>can regenerate automatically from other parts of the Corresponding</w:t>
      </w:r>
    </w:p>
    <w:p w14:paraId="358063A7" w14:textId="77777777" w:rsidR="00B83B30" w:rsidRDefault="00B83B30" w:rsidP="00B83B30">
      <w:pPr>
        <w:pStyle w:val="HTMLPreformatted"/>
        <w:rPr>
          <w:color w:val="000000"/>
        </w:rPr>
      </w:pPr>
      <w:r>
        <w:rPr>
          <w:color w:val="000000"/>
        </w:rPr>
        <w:t>Source.</w:t>
      </w:r>
    </w:p>
    <w:p w14:paraId="197BD09E" w14:textId="77777777" w:rsidR="00B83B30" w:rsidRDefault="00B83B30" w:rsidP="00B83B30">
      <w:pPr>
        <w:pStyle w:val="HTMLPreformatted"/>
        <w:rPr>
          <w:color w:val="000000"/>
        </w:rPr>
      </w:pPr>
    </w:p>
    <w:p w14:paraId="3DFEF3CC" w14:textId="77777777" w:rsidR="00B83B30" w:rsidRDefault="00B83B30" w:rsidP="00B83B30">
      <w:pPr>
        <w:pStyle w:val="HTMLPreformatted"/>
        <w:rPr>
          <w:color w:val="000000"/>
        </w:rPr>
      </w:pPr>
      <w:r>
        <w:rPr>
          <w:color w:val="000000"/>
        </w:rPr>
        <w:t xml:space="preserve">  The Corresponding Source for a work in source code form is that</w:t>
      </w:r>
    </w:p>
    <w:p w14:paraId="78DBAE00" w14:textId="77777777" w:rsidR="00B83B30" w:rsidRDefault="00B83B30" w:rsidP="00B83B30">
      <w:pPr>
        <w:pStyle w:val="HTMLPreformatted"/>
        <w:rPr>
          <w:color w:val="000000"/>
        </w:rPr>
      </w:pPr>
      <w:r>
        <w:rPr>
          <w:color w:val="000000"/>
        </w:rPr>
        <w:t>same work.</w:t>
      </w:r>
    </w:p>
    <w:p w14:paraId="1EAF2E7D" w14:textId="77777777" w:rsidR="00B83B30" w:rsidRDefault="00B83B30" w:rsidP="00B83B30">
      <w:pPr>
        <w:pStyle w:val="HTMLPreformatted"/>
        <w:rPr>
          <w:color w:val="000000"/>
        </w:rPr>
      </w:pPr>
    </w:p>
    <w:p w14:paraId="419727E2" w14:textId="77777777" w:rsidR="00B83B30" w:rsidRDefault="00B83B30" w:rsidP="00B83B30">
      <w:pPr>
        <w:pStyle w:val="HTMLPreformatted"/>
        <w:rPr>
          <w:color w:val="000000"/>
        </w:rPr>
      </w:pPr>
      <w:r>
        <w:rPr>
          <w:color w:val="000000"/>
        </w:rPr>
        <w:t xml:space="preserve">  2. Basic Permissions.</w:t>
      </w:r>
    </w:p>
    <w:p w14:paraId="5EE1E4F6" w14:textId="77777777" w:rsidR="00B83B30" w:rsidRDefault="00B83B30" w:rsidP="00B83B30">
      <w:pPr>
        <w:pStyle w:val="HTMLPreformatted"/>
        <w:rPr>
          <w:color w:val="000000"/>
        </w:rPr>
      </w:pPr>
    </w:p>
    <w:p w14:paraId="1B19A5BC" w14:textId="77777777" w:rsidR="00B83B30" w:rsidRDefault="00B83B30" w:rsidP="00B83B30">
      <w:pPr>
        <w:pStyle w:val="HTMLPreformatted"/>
        <w:rPr>
          <w:color w:val="000000"/>
        </w:rPr>
      </w:pPr>
      <w:r>
        <w:rPr>
          <w:color w:val="000000"/>
        </w:rPr>
        <w:t xml:space="preserve">  All rights granted under this License are granted for the term of</w:t>
      </w:r>
    </w:p>
    <w:p w14:paraId="41F7D425" w14:textId="77777777" w:rsidR="00B83B30" w:rsidRDefault="00B83B30" w:rsidP="00B83B30">
      <w:pPr>
        <w:pStyle w:val="HTMLPreformatted"/>
        <w:rPr>
          <w:color w:val="000000"/>
        </w:rPr>
      </w:pPr>
      <w:r>
        <w:rPr>
          <w:color w:val="000000"/>
        </w:rPr>
        <w:t>copyright on the Program, and are irrevocable provided the stated</w:t>
      </w:r>
    </w:p>
    <w:p w14:paraId="5B9267C8" w14:textId="77777777" w:rsidR="00B83B30" w:rsidRDefault="00B83B30" w:rsidP="00B83B30">
      <w:pPr>
        <w:pStyle w:val="HTMLPreformatted"/>
        <w:rPr>
          <w:color w:val="000000"/>
        </w:rPr>
      </w:pPr>
      <w:r>
        <w:rPr>
          <w:color w:val="000000"/>
        </w:rPr>
        <w:t>conditions are met.  This License explicitly affirms your unlimited</w:t>
      </w:r>
    </w:p>
    <w:p w14:paraId="1AA4436B" w14:textId="77777777" w:rsidR="00B83B30" w:rsidRDefault="00B83B30" w:rsidP="00B83B30">
      <w:pPr>
        <w:pStyle w:val="HTMLPreformatted"/>
        <w:rPr>
          <w:color w:val="000000"/>
        </w:rPr>
      </w:pPr>
      <w:r>
        <w:rPr>
          <w:color w:val="000000"/>
        </w:rPr>
        <w:t>permission to run the unmodified Program.  The output from running a</w:t>
      </w:r>
    </w:p>
    <w:p w14:paraId="2ABB1898" w14:textId="77777777" w:rsidR="00B83B30" w:rsidRDefault="00B83B30" w:rsidP="00B83B30">
      <w:pPr>
        <w:pStyle w:val="HTMLPreformatted"/>
        <w:rPr>
          <w:color w:val="000000"/>
        </w:rPr>
      </w:pPr>
      <w:r>
        <w:rPr>
          <w:color w:val="000000"/>
        </w:rPr>
        <w:t>covered work is covered by this License only if the output, given its</w:t>
      </w:r>
    </w:p>
    <w:p w14:paraId="66AB45F3" w14:textId="77777777" w:rsidR="00B83B30" w:rsidRDefault="00B83B30" w:rsidP="00B83B30">
      <w:pPr>
        <w:pStyle w:val="HTMLPreformatted"/>
        <w:rPr>
          <w:color w:val="000000"/>
        </w:rPr>
      </w:pPr>
      <w:proofErr w:type="gramStart"/>
      <w:r>
        <w:rPr>
          <w:color w:val="000000"/>
        </w:rPr>
        <w:t>content,</w:t>
      </w:r>
      <w:proofErr w:type="gramEnd"/>
      <w:r>
        <w:rPr>
          <w:color w:val="000000"/>
        </w:rPr>
        <w:t xml:space="preserve"> constitutes a covered work.  This License acknowledges your</w:t>
      </w:r>
    </w:p>
    <w:p w14:paraId="53A76719" w14:textId="77777777" w:rsidR="00B83B30" w:rsidRDefault="00B83B30" w:rsidP="00B83B30">
      <w:pPr>
        <w:pStyle w:val="HTMLPreformatted"/>
        <w:rPr>
          <w:color w:val="000000"/>
        </w:rPr>
      </w:pPr>
      <w:r>
        <w:rPr>
          <w:color w:val="000000"/>
        </w:rPr>
        <w:t>rights of fair use or other equivalent, as provided by copyright law.</w:t>
      </w:r>
    </w:p>
    <w:p w14:paraId="582B1288" w14:textId="77777777" w:rsidR="00B83B30" w:rsidRDefault="00B83B30" w:rsidP="00B83B30">
      <w:pPr>
        <w:pStyle w:val="HTMLPreformatted"/>
        <w:rPr>
          <w:color w:val="000000"/>
        </w:rPr>
      </w:pPr>
    </w:p>
    <w:p w14:paraId="0772CD31" w14:textId="77777777" w:rsidR="00B83B30" w:rsidRDefault="00B83B30" w:rsidP="00B83B30">
      <w:pPr>
        <w:pStyle w:val="HTMLPreformatted"/>
        <w:rPr>
          <w:color w:val="000000"/>
        </w:rPr>
      </w:pPr>
      <w:r>
        <w:rPr>
          <w:color w:val="000000"/>
        </w:rPr>
        <w:t xml:space="preserve">  You may make, run and propagate covered works that you do not</w:t>
      </w:r>
    </w:p>
    <w:p w14:paraId="5A3685D9" w14:textId="77777777" w:rsidR="00B83B30" w:rsidRDefault="00B83B30" w:rsidP="00B83B30">
      <w:pPr>
        <w:pStyle w:val="HTMLPreformatted"/>
        <w:rPr>
          <w:color w:val="000000"/>
        </w:rPr>
      </w:pPr>
      <w:r>
        <w:rPr>
          <w:color w:val="000000"/>
        </w:rPr>
        <w:t>convey, without conditions so long as your license otherwise remains</w:t>
      </w:r>
    </w:p>
    <w:p w14:paraId="78B9C6BF" w14:textId="77777777" w:rsidR="00B83B30" w:rsidRDefault="00B83B30" w:rsidP="00B83B30">
      <w:pPr>
        <w:pStyle w:val="HTMLPreformatted"/>
        <w:rPr>
          <w:color w:val="000000"/>
        </w:rPr>
      </w:pPr>
      <w:r>
        <w:rPr>
          <w:color w:val="000000"/>
        </w:rPr>
        <w:t>in force.  You may convey covered works to others for the sole purpose</w:t>
      </w:r>
    </w:p>
    <w:p w14:paraId="0A0A8354" w14:textId="77777777" w:rsidR="00B83B30" w:rsidRDefault="00B83B30" w:rsidP="00B83B30">
      <w:pPr>
        <w:pStyle w:val="HTMLPreformatted"/>
        <w:rPr>
          <w:color w:val="000000"/>
        </w:rPr>
      </w:pPr>
      <w:r>
        <w:rPr>
          <w:color w:val="000000"/>
        </w:rPr>
        <w:t>of having them make modifications exclusively for you, or provide you</w:t>
      </w:r>
    </w:p>
    <w:p w14:paraId="505CDD65" w14:textId="77777777" w:rsidR="00B83B30" w:rsidRDefault="00B83B30" w:rsidP="00B83B30">
      <w:pPr>
        <w:pStyle w:val="HTMLPreformatted"/>
        <w:rPr>
          <w:color w:val="000000"/>
        </w:rPr>
      </w:pPr>
      <w:r>
        <w:rPr>
          <w:color w:val="000000"/>
        </w:rPr>
        <w:t xml:space="preserve">with facilities for running those works, </w:t>
      </w:r>
      <w:proofErr w:type="gramStart"/>
      <w:r>
        <w:rPr>
          <w:color w:val="000000"/>
        </w:rPr>
        <w:t>provided that</w:t>
      </w:r>
      <w:proofErr w:type="gramEnd"/>
      <w:r>
        <w:rPr>
          <w:color w:val="000000"/>
        </w:rPr>
        <w:t xml:space="preserve"> you comply with</w:t>
      </w:r>
    </w:p>
    <w:p w14:paraId="15A64828" w14:textId="77777777" w:rsidR="00B83B30" w:rsidRDefault="00B83B30" w:rsidP="00B83B30">
      <w:pPr>
        <w:pStyle w:val="HTMLPreformatted"/>
        <w:rPr>
          <w:color w:val="000000"/>
        </w:rPr>
      </w:pPr>
      <w:r>
        <w:rPr>
          <w:color w:val="000000"/>
        </w:rPr>
        <w:t>the terms of this License in conveying all material for which you do</w:t>
      </w:r>
    </w:p>
    <w:p w14:paraId="272ADF8E" w14:textId="77777777" w:rsidR="00B83B30" w:rsidRDefault="00B83B30" w:rsidP="00B83B30">
      <w:pPr>
        <w:pStyle w:val="HTMLPreformatted"/>
        <w:rPr>
          <w:color w:val="000000"/>
        </w:rPr>
      </w:pPr>
      <w:r>
        <w:rPr>
          <w:color w:val="000000"/>
        </w:rPr>
        <w:t>not control copyright.  Those thus making or running the covered works</w:t>
      </w:r>
    </w:p>
    <w:p w14:paraId="32CF06D4" w14:textId="77777777" w:rsidR="00B83B30" w:rsidRDefault="00B83B30" w:rsidP="00B83B30">
      <w:pPr>
        <w:pStyle w:val="HTMLPreformatted"/>
        <w:rPr>
          <w:color w:val="000000"/>
        </w:rPr>
      </w:pPr>
      <w:r>
        <w:rPr>
          <w:color w:val="000000"/>
        </w:rPr>
        <w:t>for you must do so exclusively on your behalf, under your direction</w:t>
      </w:r>
    </w:p>
    <w:p w14:paraId="4B45CE5A" w14:textId="77777777" w:rsidR="00B83B30" w:rsidRDefault="00B83B30" w:rsidP="00B83B30">
      <w:pPr>
        <w:pStyle w:val="HTMLPreformatted"/>
        <w:rPr>
          <w:color w:val="000000"/>
        </w:rPr>
      </w:pPr>
      <w:r>
        <w:rPr>
          <w:color w:val="000000"/>
        </w:rPr>
        <w:t>and control, on terms that prohibit them from making any copies of</w:t>
      </w:r>
    </w:p>
    <w:p w14:paraId="500A3CA5" w14:textId="77777777" w:rsidR="00B83B30" w:rsidRDefault="00B83B30" w:rsidP="00B83B30">
      <w:pPr>
        <w:pStyle w:val="HTMLPreformatted"/>
        <w:rPr>
          <w:color w:val="000000"/>
        </w:rPr>
      </w:pPr>
      <w:r>
        <w:rPr>
          <w:color w:val="000000"/>
        </w:rPr>
        <w:t>your copyrighted material outside their relationship with you.</w:t>
      </w:r>
    </w:p>
    <w:p w14:paraId="33C559A3" w14:textId="77777777" w:rsidR="00B83B30" w:rsidRDefault="00B83B30" w:rsidP="00B83B30">
      <w:pPr>
        <w:pStyle w:val="HTMLPreformatted"/>
        <w:rPr>
          <w:color w:val="000000"/>
        </w:rPr>
      </w:pPr>
    </w:p>
    <w:p w14:paraId="350C97EF" w14:textId="77777777" w:rsidR="00B83B30" w:rsidRDefault="00B83B30" w:rsidP="00B83B30">
      <w:pPr>
        <w:pStyle w:val="HTMLPreformatted"/>
        <w:rPr>
          <w:color w:val="000000"/>
        </w:rPr>
      </w:pPr>
      <w:r>
        <w:rPr>
          <w:color w:val="000000"/>
        </w:rPr>
        <w:t xml:space="preserve">  Conveying under any other circumstances is permitted solely under</w:t>
      </w:r>
    </w:p>
    <w:p w14:paraId="3F2D7DDF" w14:textId="77777777" w:rsidR="00B83B30" w:rsidRDefault="00B83B30" w:rsidP="00B83B30">
      <w:pPr>
        <w:pStyle w:val="HTMLPreformatted"/>
        <w:rPr>
          <w:color w:val="000000"/>
        </w:rPr>
      </w:pPr>
      <w:r>
        <w:rPr>
          <w:color w:val="000000"/>
        </w:rPr>
        <w:t>the conditions stated below.  Sublicensing is not allowed; section 10</w:t>
      </w:r>
    </w:p>
    <w:p w14:paraId="4F42A9E1" w14:textId="77777777" w:rsidR="00B83B30" w:rsidRDefault="00B83B30" w:rsidP="00B83B30">
      <w:pPr>
        <w:pStyle w:val="HTMLPreformatted"/>
        <w:rPr>
          <w:color w:val="000000"/>
        </w:rPr>
      </w:pPr>
      <w:r>
        <w:rPr>
          <w:color w:val="000000"/>
        </w:rPr>
        <w:t>makes it unnecessary.</w:t>
      </w:r>
    </w:p>
    <w:p w14:paraId="4B7BFCB9" w14:textId="77777777" w:rsidR="00B83B30" w:rsidRDefault="00B83B30" w:rsidP="00B83B30">
      <w:pPr>
        <w:pStyle w:val="HTMLPreformatted"/>
        <w:rPr>
          <w:color w:val="000000"/>
        </w:rPr>
      </w:pPr>
    </w:p>
    <w:p w14:paraId="6E9B12D5" w14:textId="77777777" w:rsidR="00B83B30" w:rsidRDefault="00B83B30" w:rsidP="00B83B30">
      <w:pPr>
        <w:pStyle w:val="HTMLPreformatted"/>
        <w:rPr>
          <w:color w:val="000000"/>
        </w:rPr>
      </w:pPr>
      <w:r>
        <w:rPr>
          <w:color w:val="000000"/>
        </w:rPr>
        <w:t xml:space="preserve">  3. Protecting Users' Legal Rights </w:t>
      </w:r>
      <w:proofErr w:type="gramStart"/>
      <w:r>
        <w:rPr>
          <w:color w:val="000000"/>
        </w:rPr>
        <w:t>From</w:t>
      </w:r>
      <w:proofErr w:type="gramEnd"/>
      <w:r>
        <w:rPr>
          <w:color w:val="000000"/>
        </w:rPr>
        <w:t xml:space="preserve"> Anti-Circumvention Law.</w:t>
      </w:r>
    </w:p>
    <w:p w14:paraId="4E2E561C" w14:textId="77777777" w:rsidR="00B83B30" w:rsidRDefault="00B83B30" w:rsidP="00B83B30">
      <w:pPr>
        <w:pStyle w:val="HTMLPreformatted"/>
        <w:rPr>
          <w:color w:val="000000"/>
        </w:rPr>
      </w:pPr>
    </w:p>
    <w:p w14:paraId="62AA5D31" w14:textId="77777777" w:rsidR="00B83B30" w:rsidRDefault="00B83B30" w:rsidP="00B83B30">
      <w:pPr>
        <w:pStyle w:val="HTMLPreformatted"/>
        <w:rPr>
          <w:color w:val="000000"/>
        </w:rPr>
      </w:pPr>
      <w:r>
        <w:rPr>
          <w:color w:val="000000"/>
        </w:rPr>
        <w:t xml:space="preserve">  No covered work shall be deemed part of an effective technological</w:t>
      </w:r>
    </w:p>
    <w:p w14:paraId="3CC605A8" w14:textId="77777777" w:rsidR="00B83B30" w:rsidRDefault="00B83B30" w:rsidP="00B83B30">
      <w:pPr>
        <w:pStyle w:val="HTMLPreformatted"/>
        <w:rPr>
          <w:color w:val="000000"/>
        </w:rPr>
      </w:pPr>
      <w:r>
        <w:rPr>
          <w:color w:val="000000"/>
        </w:rPr>
        <w:t>measure under any applicable law fulfilling obligations under article</w:t>
      </w:r>
    </w:p>
    <w:p w14:paraId="13D3C43E" w14:textId="77777777" w:rsidR="00B83B30" w:rsidRDefault="00B83B30" w:rsidP="00B83B30">
      <w:pPr>
        <w:pStyle w:val="HTMLPreformatted"/>
        <w:rPr>
          <w:color w:val="000000"/>
        </w:rPr>
      </w:pPr>
      <w:r>
        <w:rPr>
          <w:color w:val="000000"/>
        </w:rPr>
        <w:t xml:space="preserve">11 of the WIPO copyright </w:t>
      </w:r>
      <w:proofErr w:type="gramStart"/>
      <w:r>
        <w:rPr>
          <w:color w:val="000000"/>
        </w:rPr>
        <w:t>treaty</w:t>
      </w:r>
      <w:proofErr w:type="gramEnd"/>
      <w:r>
        <w:rPr>
          <w:color w:val="000000"/>
        </w:rPr>
        <w:t xml:space="preserve"> adopted on 20 December 1996, or</w:t>
      </w:r>
    </w:p>
    <w:p w14:paraId="3E1C3991" w14:textId="77777777" w:rsidR="00B83B30" w:rsidRDefault="00B83B30" w:rsidP="00B83B30">
      <w:pPr>
        <w:pStyle w:val="HTMLPreformatted"/>
        <w:rPr>
          <w:color w:val="000000"/>
        </w:rPr>
      </w:pPr>
      <w:r>
        <w:rPr>
          <w:color w:val="000000"/>
        </w:rPr>
        <w:t>similar laws prohibiting or restricting circumvention of such</w:t>
      </w:r>
    </w:p>
    <w:p w14:paraId="5BD94E9C" w14:textId="77777777" w:rsidR="00B83B30" w:rsidRDefault="00B83B30" w:rsidP="00B83B30">
      <w:pPr>
        <w:pStyle w:val="HTMLPreformatted"/>
        <w:rPr>
          <w:color w:val="000000"/>
        </w:rPr>
      </w:pPr>
      <w:r>
        <w:rPr>
          <w:color w:val="000000"/>
        </w:rPr>
        <w:t>measures.</w:t>
      </w:r>
    </w:p>
    <w:p w14:paraId="3AA995D5" w14:textId="77777777" w:rsidR="00B83B30" w:rsidRDefault="00B83B30" w:rsidP="00B83B30">
      <w:pPr>
        <w:pStyle w:val="HTMLPreformatted"/>
        <w:rPr>
          <w:color w:val="000000"/>
        </w:rPr>
      </w:pPr>
    </w:p>
    <w:p w14:paraId="16E5DA15" w14:textId="77777777" w:rsidR="00B83B30" w:rsidRDefault="00B83B30" w:rsidP="00B83B30">
      <w:pPr>
        <w:pStyle w:val="HTMLPreformatted"/>
        <w:rPr>
          <w:color w:val="000000"/>
        </w:rPr>
      </w:pPr>
      <w:r>
        <w:rPr>
          <w:color w:val="000000"/>
        </w:rPr>
        <w:t xml:space="preserve">  When you convey a covered work, you waive any legal power to forbid</w:t>
      </w:r>
    </w:p>
    <w:p w14:paraId="0AEC18F8" w14:textId="77777777" w:rsidR="00B83B30" w:rsidRDefault="00B83B30" w:rsidP="00B83B30">
      <w:pPr>
        <w:pStyle w:val="HTMLPreformatted"/>
        <w:rPr>
          <w:color w:val="000000"/>
        </w:rPr>
      </w:pPr>
      <w:r>
        <w:rPr>
          <w:color w:val="000000"/>
        </w:rPr>
        <w:t>circumvention of technological measures to the extent such circumvention</w:t>
      </w:r>
    </w:p>
    <w:p w14:paraId="1E86A48F" w14:textId="77777777" w:rsidR="00B83B30" w:rsidRDefault="00B83B30" w:rsidP="00B83B30">
      <w:pPr>
        <w:pStyle w:val="HTMLPreformatted"/>
        <w:rPr>
          <w:color w:val="000000"/>
        </w:rPr>
      </w:pPr>
      <w:r>
        <w:rPr>
          <w:color w:val="000000"/>
        </w:rPr>
        <w:t xml:space="preserve">is </w:t>
      </w:r>
      <w:proofErr w:type="gramStart"/>
      <w:r>
        <w:rPr>
          <w:color w:val="000000"/>
        </w:rPr>
        <w:t>effected</w:t>
      </w:r>
      <w:proofErr w:type="gramEnd"/>
      <w:r>
        <w:rPr>
          <w:color w:val="000000"/>
        </w:rPr>
        <w:t xml:space="preserve"> by exercising rights under this License with respect to</w:t>
      </w:r>
    </w:p>
    <w:p w14:paraId="2E63B9D9" w14:textId="77777777" w:rsidR="00B83B30" w:rsidRDefault="00B83B30" w:rsidP="00B83B30">
      <w:pPr>
        <w:pStyle w:val="HTMLPreformatted"/>
        <w:rPr>
          <w:color w:val="000000"/>
        </w:rPr>
      </w:pPr>
      <w:r>
        <w:rPr>
          <w:color w:val="000000"/>
        </w:rPr>
        <w:t>the covered work, and you disclaim any intention to limit operation or</w:t>
      </w:r>
    </w:p>
    <w:p w14:paraId="42DD80A4" w14:textId="77777777" w:rsidR="00B83B30" w:rsidRDefault="00B83B30" w:rsidP="00B83B30">
      <w:pPr>
        <w:pStyle w:val="HTMLPreformatted"/>
        <w:rPr>
          <w:color w:val="000000"/>
        </w:rPr>
      </w:pPr>
      <w:r>
        <w:rPr>
          <w:color w:val="000000"/>
        </w:rPr>
        <w:t>modification of the work as a means of enforcing, against the work's</w:t>
      </w:r>
    </w:p>
    <w:p w14:paraId="469CE001" w14:textId="77777777" w:rsidR="00B83B30" w:rsidRDefault="00B83B30" w:rsidP="00B83B30">
      <w:pPr>
        <w:pStyle w:val="HTMLPreformatted"/>
        <w:rPr>
          <w:color w:val="000000"/>
        </w:rPr>
      </w:pPr>
      <w:r>
        <w:rPr>
          <w:color w:val="000000"/>
        </w:rPr>
        <w:t>users, your or third parties' legal rights to forbid circumvention of</w:t>
      </w:r>
    </w:p>
    <w:p w14:paraId="0B4A6AB2" w14:textId="77777777" w:rsidR="00B83B30" w:rsidRDefault="00B83B30" w:rsidP="00B83B30">
      <w:pPr>
        <w:pStyle w:val="HTMLPreformatted"/>
        <w:rPr>
          <w:color w:val="000000"/>
        </w:rPr>
      </w:pPr>
      <w:r>
        <w:rPr>
          <w:color w:val="000000"/>
        </w:rPr>
        <w:t>technological measures.</w:t>
      </w:r>
    </w:p>
    <w:p w14:paraId="40EBEA75" w14:textId="77777777" w:rsidR="00B83B30" w:rsidRDefault="00B83B30" w:rsidP="00B83B30">
      <w:pPr>
        <w:pStyle w:val="HTMLPreformatted"/>
        <w:rPr>
          <w:color w:val="000000"/>
        </w:rPr>
      </w:pPr>
    </w:p>
    <w:p w14:paraId="358E6265" w14:textId="77777777" w:rsidR="00B83B30" w:rsidRDefault="00B83B30" w:rsidP="00B83B30">
      <w:pPr>
        <w:pStyle w:val="HTMLPreformatted"/>
        <w:rPr>
          <w:color w:val="000000"/>
        </w:rPr>
      </w:pPr>
      <w:r>
        <w:rPr>
          <w:color w:val="000000"/>
        </w:rPr>
        <w:t xml:space="preserve">  4. Conveying Verbatim Copies.</w:t>
      </w:r>
    </w:p>
    <w:p w14:paraId="32619901" w14:textId="77777777" w:rsidR="00B83B30" w:rsidRDefault="00B83B30" w:rsidP="00B83B30">
      <w:pPr>
        <w:pStyle w:val="HTMLPreformatted"/>
        <w:rPr>
          <w:color w:val="000000"/>
        </w:rPr>
      </w:pPr>
    </w:p>
    <w:p w14:paraId="65378CCF" w14:textId="77777777" w:rsidR="00B83B30" w:rsidRDefault="00B83B30" w:rsidP="00B83B30">
      <w:pPr>
        <w:pStyle w:val="HTMLPreformatted"/>
        <w:rPr>
          <w:color w:val="000000"/>
        </w:rPr>
      </w:pPr>
      <w:r>
        <w:rPr>
          <w:color w:val="000000"/>
        </w:rPr>
        <w:t xml:space="preserve">  You may convey verbatim copies of the Program's source code as you</w:t>
      </w:r>
    </w:p>
    <w:p w14:paraId="1F21CC0D" w14:textId="77777777" w:rsidR="00B83B30" w:rsidRDefault="00B83B30" w:rsidP="00B83B30">
      <w:pPr>
        <w:pStyle w:val="HTMLPreformatted"/>
        <w:rPr>
          <w:color w:val="000000"/>
        </w:rPr>
      </w:pPr>
      <w:r>
        <w:rPr>
          <w:color w:val="000000"/>
        </w:rPr>
        <w:t xml:space="preserve">receive it, in any medium, </w:t>
      </w:r>
      <w:proofErr w:type="gramStart"/>
      <w:r>
        <w:rPr>
          <w:color w:val="000000"/>
        </w:rPr>
        <w:t>provided that</w:t>
      </w:r>
      <w:proofErr w:type="gramEnd"/>
      <w:r>
        <w:rPr>
          <w:color w:val="000000"/>
        </w:rPr>
        <w:t xml:space="preserve"> you conspicuously and</w:t>
      </w:r>
    </w:p>
    <w:p w14:paraId="6E9DC2F2" w14:textId="77777777" w:rsidR="00B83B30" w:rsidRDefault="00B83B30" w:rsidP="00B83B30">
      <w:pPr>
        <w:pStyle w:val="HTMLPreformatted"/>
        <w:rPr>
          <w:color w:val="000000"/>
        </w:rPr>
      </w:pPr>
      <w:r>
        <w:rPr>
          <w:color w:val="000000"/>
        </w:rPr>
        <w:t>appropriately publish on each copy an appropriate copyright notice;</w:t>
      </w:r>
    </w:p>
    <w:p w14:paraId="354CAEE8" w14:textId="77777777" w:rsidR="00B83B30" w:rsidRDefault="00B83B30" w:rsidP="00B83B30">
      <w:pPr>
        <w:pStyle w:val="HTMLPreformatted"/>
        <w:rPr>
          <w:color w:val="000000"/>
        </w:rPr>
      </w:pPr>
      <w:r>
        <w:rPr>
          <w:color w:val="000000"/>
        </w:rPr>
        <w:t>keep intact all notices stating that this License and any</w:t>
      </w:r>
    </w:p>
    <w:p w14:paraId="59DED0D2" w14:textId="77777777" w:rsidR="00B83B30" w:rsidRDefault="00B83B30" w:rsidP="00B83B30">
      <w:pPr>
        <w:pStyle w:val="HTMLPreformatted"/>
        <w:rPr>
          <w:color w:val="000000"/>
        </w:rPr>
      </w:pPr>
      <w:r>
        <w:rPr>
          <w:color w:val="000000"/>
        </w:rPr>
        <w:t>non-permissive terms added in accord with section 7 apply to the code;</w:t>
      </w:r>
    </w:p>
    <w:p w14:paraId="53FE009F" w14:textId="77777777" w:rsidR="00B83B30" w:rsidRDefault="00B83B30" w:rsidP="00B83B30">
      <w:pPr>
        <w:pStyle w:val="HTMLPreformatted"/>
        <w:rPr>
          <w:color w:val="000000"/>
        </w:rPr>
      </w:pPr>
      <w:r>
        <w:rPr>
          <w:color w:val="000000"/>
        </w:rPr>
        <w:t>keep intact all notices of the absence of any warranty; and give all</w:t>
      </w:r>
    </w:p>
    <w:p w14:paraId="526AC906" w14:textId="77777777" w:rsidR="00B83B30" w:rsidRDefault="00B83B30" w:rsidP="00B83B30">
      <w:pPr>
        <w:pStyle w:val="HTMLPreformatted"/>
        <w:rPr>
          <w:color w:val="000000"/>
        </w:rPr>
      </w:pPr>
      <w:r>
        <w:rPr>
          <w:color w:val="000000"/>
        </w:rPr>
        <w:t>recipients a copy of this License along with the Program.</w:t>
      </w:r>
    </w:p>
    <w:p w14:paraId="65AECF48" w14:textId="77777777" w:rsidR="00B83B30" w:rsidRDefault="00B83B30" w:rsidP="00B83B30">
      <w:pPr>
        <w:pStyle w:val="HTMLPreformatted"/>
        <w:rPr>
          <w:color w:val="000000"/>
        </w:rPr>
      </w:pPr>
    </w:p>
    <w:p w14:paraId="7E52F0C4" w14:textId="77777777" w:rsidR="00B83B30" w:rsidRDefault="00B83B30" w:rsidP="00B83B30">
      <w:pPr>
        <w:pStyle w:val="HTMLPreformatted"/>
        <w:rPr>
          <w:color w:val="000000"/>
        </w:rPr>
      </w:pPr>
      <w:r>
        <w:rPr>
          <w:color w:val="000000"/>
        </w:rPr>
        <w:t xml:space="preserve">  You may charge any price or no price for each copy that you convey,</w:t>
      </w:r>
    </w:p>
    <w:p w14:paraId="4EEB99D2" w14:textId="77777777" w:rsidR="00B83B30" w:rsidRDefault="00B83B30" w:rsidP="00B83B30">
      <w:pPr>
        <w:pStyle w:val="HTMLPreformatted"/>
        <w:rPr>
          <w:color w:val="000000"/>
        </w:rPr>
      </w:pPr>
      <w:r>
        <w:rPr>
          <w:color w:val="000000"/>
        </w:rPr>
        <w:t>and you may offer support or warranty protection for a fee.</w:t>
      </w:r>
    </w:p>
    <w:p w14:paraId="3F78E8A1" w14:textId="77777777" w:rsidR="00B83B30" w:rsidRDefault="00B83B30" w:rsidP="00B83B30">
      <w:pPr>
        <w:pStyle w:val="HTMLPreformatted"/>
        <w:rPr>
          <w:color w:val="000000"/>
        </w:rPr>
      </w:pPr>
    </w:p>
    <w:p w14:paraId="1C812C13" w14:textId="77777777" w:rsidR="00B83B30" w:rsidRDefault="00B83B30" w:rsidP="00B83B30">
      <w:pPr>
        <w:pStyle w:val="HTMLPreformatted"/>
        <w:rPr>
          <w:color w:val="000000"/>
        </w:rPr>
      </w:pPr>
      <w:r>
        <w:rPr>
          <w:color w:val="000000"/>
        </w:rPr>
        <w:t xml:space="preserve">  5. Conveying Modified Source Versions.</w:t>
      </w:r>
    </w:p>
    <w:p w14:paraId="2284A899" w14:textId="77777777" w:rsidR="00B83B30" w:rsidRDefault="00B83B30" w:rsidP="00B83B30">
      <w:pPr>
        <w:pStyle w:val="HTMLPreformatted"/>
        <w:rPr>
          <w:color w:val="000000"/>
        </w:rPr>
      </w:pPr>
    </w:p>
    <w:p w14:paraId="5644CB4D" w14:textId="77777777" w:rsidR="00B83B30" w:rsidRDefault="00B83B30" w:rsidP="00B83B30">
      <w:pPr>
        <w:pStyle w:val="HTMLPreformatted"/>
        <w:rPr>
          <w:color w:val="000000"/>
        </w:rPr>
      </w:pPr>
      <w:r>
        <w:rPr>
          <w:color w:val="000000"/>
        </w:rPr>
        <w:t xml:space="preserve">  You may convey a work based on the Program, or the modifications to</w:t>
      </w:r>
    </w:p>
    <w:p w14:paraId="28381B05" w14:textId="77777777" w:rsidR="00B83B30" w:rsidRDefault="00B83B30" w:rsidP="00B83B30">
      <w:pPr>
        <w:pStyle w:val="HTMLPreformatted"/>
        <w:rPr>
          <w:color w:val="000000"/>
        </w:rPr>
      </w:pPr>
      <w:r>
        <w:rPr>
          <w:color w:val="000000"/>
        </w:rPr>
        <w:t>produce it from the Program, in the form of source code under the</w:t>
      </w:r>
    </w:p>
    <w:p w14:paraId="0B7164B0" w14:textId="77777777" w:rsidR="00B83B30" w:rsidRDefault="00B83B30" w:rsidP="00B83B30">
      <w:pPr>
        <w:pStyle w:val="HTMLPreformatted"/>
        <w:rPr>
          <w:color w:val="000000"/>
        </w:rPr>
      </w:pPr>
      <w:r>
        <w:rPr>
          <w:color w:val="000000"/>
        </w:rPr>
        <w:t xml:space="preserve">terms of section 4, </w:t>
      </w:r>
      <w:proofErr w:type="gramStart"/>
      <w:r>
        <w:rPr>
          <w:color w:val="000000"/>
        </w:rPr>
        <w:t>provided that</w:t>
      </w:r>
      <w:proofErr w:type="gramEnd"/>
      <w:r>
        <w:rPr>
          <w:color w:val="000000"/>
        </w:rPr>
        <w:t xml:space="preserve"> you also meet all of these conditions:</w:t>
      </w:r>
    </w:p>
    <w:p w14:paraId="18306D8F" w14:textId="77777777" w:rsidR="00B83B30" w:rsidRDefault="00B83B30" w:rsidP="00B83B30">
      <w:pPr>
        <w:pStyle w:val="HTMLPreformatted"/>
        <w:rPr>
          <w:color w:val="000000"/>
        </w:rPr>
      </w:pPr>
    </w:p>
    <w:p w14:paraId="14E7D494" w14:textId="77777777" w:rsidR="00B83B30" w:rsidRDefault="00B83B30" w:rsidP="00B83B30">
      <w:pPr>
        <w:pStyle w:val="HTMLPreformatted"/>
        <w:rPr>
          <w:color w:val="000000"/>
        </w:rPr>
      </w:pPr>
      <w:r>
        <w:rPr>
          <w:color w:val="000000"/>
        </w:rPr>
        <w:t xml:space="preserve">    a) The work must carry prominent notices stating that you modified</w:t>
      </w:r>
    </w:p>
    <w:p w14:paraId="1CD2EC23" w14:textId="77777777" w:rsidR="00B83B30" w:rsidRDefault="00B83B30" w:rsidP="00B83B30">
      <w:pPr>
        <w:pStyle w:val="HTMLPreformatted"/>
        <w:rPr>
          <w:color w:val="000000"/>
        </w:rPr>
      </w:pPr>
      <w:r>
        <w:rPr>
          <w:color w:val="000000"/>
        </w:rPr>
        <w:t xml:space="preserve">    it, and giving a relevant date.</w:t>
      </w:r>
    </w:p>
    <w:p w14:paraId="62B9C14C" w14:textId="77777777" w:rsidR="00B83B30" w:rsidRDefault="00B83B30" w:rsidP="00B83B30">
      <w:pPr>
        <w:pStyle w:val="HTMLPreformatted"/>
        <w:rPr>
          <w:color w:val="000000"/>
        </w:rPr>
      </w:pPr>
    </w:p>
    <w:p w14:paraId="0B395E80" w14:textId="77777777" w:rsidR="00B83B30" w:rsidRDefault="00B83B30" w:rsidP="00B83B30">
      <w:pPr>
        <w:pStyle w:val="HTMLPreformatted"/>
        <w:rPr>
          <w:color w:val="000000"/>
        </w:rPr>
      </w:pPr>
      <w:r>
        <w:rPr>
          <w:color w:val="000000"/>
        </w:rPr>
        <w:t xml:space="preserve">    b) The work must carry prominent notices stating that it is</w:t>
      </w:r>
    </w:p>
    <w:p w14:paraId="32EAF877" w14:textId="77777777" w:rsidR="00B83B30" w:rsidRDefault="00B83B30" w:rsidP="00B83B30">
      <w:pPr>
        <w:pStyle w:val="HTMLPreformatted"/>
        <w:rPr>
          <w:color w:val="000000"/>
        </w:rPr>
      </w:pPr>
      <w:r>
        <w:rPr>
          <w:color w:val="000000"/>
        </w:rPr>
        <w:t xml:space="preserve">    released under this License and any conditions added under section</w:t>
      </w:r>
    </w:p>
    <w:p w14:paraId="7B4ACE42" w14:textId="77777777" w:rsidR="00B83B30" w:rsidRDefault="00B83B30" w:rsidP="00B83B30">
      <w:pPr>
        <w:pStyle w:val="HTMLPreformatted"/>
        <w:rPr>
          <w:color w:val="000000"/>
        </w:rPr>
      </w:pPr>
      <w:r>
        <w:rPr>
          <w:color w:val="000000"/>
        </w:rPr>
        <w:t xml:space="preserve">    7.  This requirement modifies the requirement in section 4 to</w:t>
      </w:r>
    </w:p>
    <w:p w14:paraId="7FD7C2CB" w14:textId="77777777" w:rsidR="00B83B30" w:rsidRDefault="00B83B30" w:rsidP="00B83B30">
      <w:pPr>
        <w:pStyle w:val="HTMLPreformatted"/>
        <w:rPr>
          <w:color w:val="000000"/>
        </w:rPr>
      </w:pPr>
      <w:r>
        <w:rPr>
          <w:color w:val="000000"/>
        </w:rPr>
        <w:t xml:space="preserve">    "keep intact all notices".</w:t>
      </w:r>
    </w:p>
    <w:p w14:paraId="1358D9AA" w14:textId="77777777" w:rsidR="00B83B30" w:rsidRDefault="00B83B30" w:rsidP="00B83B30">
      <w:pPr>
        <w:pStyle w:val="HTMLPreformatted"/>
        <w:rPr>
          <w:color w:val="000000"/>
        </w:rPr>
      </w:pPr>
    </w:p>
    <w:p w14:paraId="52A3023C" w14:textId="77777777" w:rsidR="00B83B30" w:rsidRDefault="00B83B30" w:rsidP="00B83B30">
      <w:pPr>
        <w:pStyle w:val="HTMLPreformatted"/>
        <w:rPr>
          <w:color w:val="000000"/>
        </w:rPr>
      </w:pPr>
      <w:r>
        <w:rPr>
          <w:color w:val="000000"/>
        </w:rPr>
        <w:t xml:space="preserve">    c) You must license the entire work</w:t>
      </w:r>
      <w:proofErr w:type="gramStart"/>
      <w:r>
        <w:rPr>
          <w:color w:val="000000"/>
        </w:rPr>
        <w:t>, as a whole, under</w:t>
      </w:r>
      <w:proofErr w:type="gramEnd"/>
      <w:r>
        <w:rPr>
          <w:color w:val="000000"/>
        </w:rPr>
        <w:t xml:space="preserve"> this</w:t>
      </w:r>
    </w:p>
    <w:p w14:paraId="52998978" w14:textId="77777777" w:rsidR="00B83B30" w:rsidRDefault="00B83B30" w:rsidP="00B83B30">
      <w:pPr>
        <w:pStyle w:val="HTMLPreformatted"/>
        <w:rPr>
          <w:color w:val="000000"/>
        </w:rPr>
      </w:pPr>
      <w:r>
        <w:rPr>
          <w:color w:val="000000"/>
        </w:rPr>
        <w:t xml:space="preserve">    License to anyone who comes into possession of a copy.  This</w:t>
      </w:r>
    </w:p>
    <w:p w14:paraId="673B99FB" w14:textId="77777777" w:rsidR="00B83B30" w:rsidRDefault="00B83B30" w:rsidP="00B83B30">
      <w:pPr>
        <w:pStyle w:val="HTMLPreformatted"/>
        <w:rPr>
          <w:color w:val="000000"/>
        </w:rPr>
      </w:pPr>
      <w:r>
        <w:rPr>
          <w:color w:val="000000"/>
        </w:rPr>
        <w:t xml:space="preserve">    License will therefore apply, along with any applicable section 7</w:t>
      </w:r>
    </w:p>
    <w:p w14:paraId="748F26C5" w14:textId="77777777" w:rsidR="00B83B30" w:rsidRDefault="00B83B30" w:rsidP="00B83B30">
      <w:pPr>
        <w:pStyle w:val="HTMLPreformatted"/>
        <w:rPr>
          <w:color w:val="000000"/>
        </w:rPr>
      </w:pPr>
      <w:r>
        <w:rPr>
          <w:color w:val="000000"/>
        </w:rPr>
        <w:t xml:space="preserve">    additional terms, to the whole of the work, and all its parts,</w:t>
      </w:r>
    </w:p>
    <w:p w14:paraId="32CF45AF" w14:textId="77777777" w:rsidR="00B83B30" w:rsidRDefault="00B83B30" w:rsidP="00B83B30">
      <w:pPr>
        <w:pStyle w:val="HTMLPreformatted"/>
        <w:rPr>
          <w:color w:val="000000"/>
        </w:rPr>
      </w:pPr>
      <w:r>
        <w:rPr>
          <w:color w:val="000000"/>
        </w:rPr>
        <w:t xml:space="preserve">    regardless of how they are packaged.  This License gives no</w:t>
      </w:r>
    </w:p>
    <w:p w14:paraId="54B116A0" w14:textId="77777777" w:rsidR="00B83B30" w:rsidRDefault="00B83B30" w:rsidP="00B83B30">
      <w:pPr>
        <w:pStyle w:val="HTMLPreformatted"/>
        <w:rPr>
          <w:color w:val="000000"/>
        </w:rPr>
      </w:pPr>
      <w:r>
        <w:rPr>
          <w:color w:val="000000"/>
        </w:rPr>
        <w:t xml:space="preserve">    permission to license the work in any other way, but it does not</w:t>
      </w:r>
    </w:p>
    <w:p w14:paraId="28BDDFFA" w14:textId="77777777" w:rsidR="00B83B30" w:rsidRDefault="00B83B30" w:rsidP="00B83B30">
      <w:pPr>
        <w:pStyle w:val="HTMLPreformatted"/>
        <w:rPr>
          <w:color w:val="000000"/>
        </w:rPr>
      </w:pPr>
      <w:r>
        <w:rPr>
          <w:color w:val="000000"/>
        </w:rPr>
        <w:t xml:space="preserve">    invalidate such permission if you have separately received it.</w:t>
      </w:r>
    </w:p>
    <w:p w14:paraId="17464A39" w14:textId="77777777" w:rsidR="00B83B30" w:rsidRDefault="00B83B30" w:rsidP="00B83B30">
      <w:pPr>
        <w:pStyle w:val="HTMLPreformatted"/>
        <w:rPr>
          <w:color w:val="000000"/>
        </w:rPr>
      </w:pPr>
    </w:p>
    <w:p w14:paraId="7E9A1C5C" w14:textId="77777777" w:rsidR="00B83B30" w:rsidRDefault="00B83B30" w:rsidP="00B83B30">
      <w:pPr>
        <w:pStyle w:val="HTMLPreformatted"/>
        <w:rPr>
          <w:color w:val="000000"/>
        </w:rPr>
      </w:pPr>
      <w:r>
        <w:rPr>
          <w:color w:val="000000"/>
        </w:rPr>
        <w:t xml:space="preserve">    d) If the work has interactive user interfaces, each must display</w:t>
      </w:r>
    </w:p>
    <w:p w14:paraId="793EE357" w14:textId="77777777" w:rsidR="00B83B30" w:rsidRDefault="00B83B30" w:rsidP="00B83B30">
      <w:pPr>
        <w:pStyle w:val="HTMLPreformatted"/>
        <w:rPr>
          <w:color w:val="000000"/>
        </w:rPr>
      </w:pPr>
      <w:r>
        <w:rPr>
          <w:color w:val="000000"/>
        </w:rPr>
        <w:t xml:space="preserve">    Appropriate Legal Notices; however, if the Program has interactive</w:t>
      </w:r>
    </w:p>
    <w:p w14:paraId="7CA46C6D" w14:textId="77777777" w:rsidR="00B83B30" w:rsidRDefault="00B83B30" w:rsidP="00B83B30">
      <w:pPr>
        <w:pStyle w:val="HTMLPreformatted"/>
        <w:rPr>
          <w:color w:val="000000"/>
        </w:rPr>
      </w:pPr>
      <w:r>
        <w:rPr>
          <w:color w:val="000000"/>
        </w:rPr>
        <w:t xml:space="preserve">    interfaces that do not display Appropriate Legal Notices, your</w:t>
      </w:r>
    </w:p>
    <w:p w14:paraId="4AE07A1F" w14:textId="77777777" w:rsidR="00B83B30" w:rsidRDefault="00B83B30" w:rsidP="00B83B30">
      <w:pPr>
        <w:pStyle w:val="HTMLPreformatted"/>
        <w:rPr>
          <w:color w:val="000000"/>
        </w:rPr>
      </w:pPr>
      <w:r>
        <w:rPr>
          <w:color w:val="000000"/>
        </w:rPr>
        <w:t xml:space="preserve">    work need not make them do so.</w:t>
      </w:r>
    </w:p>
    <w:p w14:paraId="20B9E017" w14:textId="77777777" w:rsidR="00B83B30" w:rsidRDefault="00B83B30" w:rsidP="00B83B30">
      <w:pPr>
        <w:pStyle w:val="HTMLPreformatted"/>
        <w:rPr>
          <w:color w:val="000000"/>
        </w:rPr>
      </w:pPr>
    </w:p>
    <w:p w14:paraId="15D68A41" w14:textId="77777777" w:rsidR="00B83B30" w:rsidRDefault="00B83B30" w:rsidP="00B83B30">
      <w:pPr>
        <w:pStyle w:val="HTMLPreformatted"/>
        <w:rPr>
          <w:color w:val="000000"/>
        </w:rPr>
      </w:pPr>
      <w:r>
        <w:rPr>
          <w:color w:val="000000"/>
        </w:rPr>
        <w:t xml:space="preserve">  A compilation of a covered work with other separate and independent</w:t>
      </w:r>
    </w:p>
    <w:p w14:paraId="6282A66B" w14:textId="77777777" w:rsidR="00B83B30" w:rsidRDefault="00B83B30" w:rsidP="00B83B30">
      <w:pPr>
        <w:pStyle w:val="HTMLPreformatted"/>
        <w:rPr>
          <w:color w:val="000000"/>
        </w:rPr>
      </w:pPr>
      <w:r>
        <w:rPr>
          <w:color w:val="000000"/>
        </w:rPr>
        <w:t>works, which are not by their nature extensions of the covered work,</w:t>
      </w:r>
    </w:p>
    <w:p w14:paraId="493749A9" w14:textId="77777777" w:rsidR="00B83B30" w:rsidRDefault="00B83B30" w:rsidP="00B83B30">
      <w:pPr>
        <w:pStyle w:val="HTMLPreformatted"/>
        <w:rPr>
          <w:color w:val="000000"/>
        </w:rPr>
      </w:pPr>
      <w:r>
        <w:rPr>
          <w:color w:val="000000"/>
        </w:rPr>
        <w:t>and which are not combined with it such as to form a larger program,</w:t>
      </w:r>
    </w:p>
    <w:p w14:paraId="6911BCB9" w14:textId="77777777" w:rsidR="00B83B30" w:rsidRDefault="00B83B30" w:rsidP="00B83B30">
      <w:pPr>
        <w:pStyle w:val="HTMLPreformatted"/>
        <w:rPr>
          <w:color w:val="000000"/>
        </w:rPr>
      </w:pPr>
      <w:r>
        <w:rPr>
          <w:color w:val="000000"/>
        </w:rPr>
        <w:t>in or on a volume of a storage or distribution medium, is called an</w:t>
      </w:r>
    </w:p>
    <w:p w14:paraId="6881E75C" w14:textId="77777777" w:rsidR="00B83B30" w:rsidRDefault="00B83B30" w:rsidP="00B83B30">
      <w:pPr>
        <w:pStyle w:val="HTMLPreformatted"/>
        <w:rPr>
          <w:color w:val="000000"/>
        </w:rPr>
      </w:pPr>
      <w:r>
        <w:rPr>
          <w:color w:val="000000"/>
        </w:rPr>
        <w:t>"aggregate" if the compilation and its resulting copyright are not</w:t>
      </w:r>
    </w:p>
    <w:p w14:paraId="5A95B2AD" w14:textId="77777777" w:rsidR="00B83B30" w:rsidRDefault="00B83B30" w:rsidP="00B83B30">
      <w:pPr>
        <w:pStyle w:val="HTMLPreformatted"/>
        <w:rPr>
          <w:color w:val="000000"/>
        </w:rPr>
      </w:pPr>
      <w:r>
        <w:rPr>
          <w:color w:val="000000"/>
        </w:rPr>
        <w:t>used to limit the access or legal rights of the compilation's users</w:t>
      </w:r>
    </w:p>
    <w:p w14:paraId="3BF47329" w14:textId="77777777" w:rsidR="00B83B30" w:rsidRDefault="00B83B30" w:rsidP="00B83B30">
      <w:pPr>
        <w:pStyle w:val="HTMLPreformatted"/>
        <w:rPr>
          <w:color w:val="000000"/>
        </w:rPr>
      </w:pPr>
      <w:r>
        <w:rPr>
          <w:color w:val="000000"/>
        </w:rPr>
        <w:t>beyond what the individual works permit.  Inclusion of a covered work</w:t>
      </w:r>
    </w:p>
    <w:p w14:paraId="2BF2BD58" w14:textId="77777777" w:rsidR="00B83B30" w:rsidRDefault="00B83B30" w:rsidP="00B83B30">
      <w:pPr>
        <w:pStyle w:val="HTMLPreformatted"/>
        <w:rPr>
          <w:color w:val="000000"/>
        </w:rPr>
      </w:pPr>
      <w:r>
        <w:rPr>
          <w:color w:val="000000"/>
        </w:rPr>
        <w:t>in an aggregate does not cause this License to apply to the other</w:t>
      </w:r>
    </w:p>
    <w:p w14:paraId="1A569D75" w14:textId="77777777" w:rsidR="00B83B30" w:rsidRDefault="00B83B30" w:rsidP="00B83B30">
      <w:pPr>
        <w:pStyle w:val="HTMLPreformatted"/>
        <w:rPr>
          <w:color w:val="000000"/>
        </w:rPr>
      </w:pPr>
      <w:r>
        <w:rPr>
          <w:color w:val="000000"/>
        </w:rPr>
        <w:t>parts of the aggregate.</w:t>
      </w:r>
    </w:p>
    <w:p w14:paraId="07E345BC" w14:textId="77777777" w:rsidR="00B83B30" w:rsidRDefault="00B83B30" w:rsidP="00B83B30">
      <w:pPr>
        <w:pStyle w:val="HTMLPreformatted"/>
        <w:rPr>
          <w:color w:val="000000"/>
        </w:rPr>
      </w:pPr>
    </w:p>
    <w:p w14:paraId="34F6E190" w14:textId="77777777" w:rsidR="00B83B30" w:rsidRDefault="00B83B30" w:rsidP="00B83B30">
      <w:pPr>
        <w:pStyle w:val="HTMLPreformatted"/>
        <w:rPr>
          <w:color w:val="000000"/>
        </w:rPr>
      </w:pPr>
      <w:r>
        <w:rPr>
          <w:color w:val="000000"/>
        </w:rPr>
        <w:t xml:space="preserve">  6. Conveying Non-Source Forms.</w:t>
      </w:r>
    </w:p>
    <w:p w14:paraId="7E3827DA" w14:textId="77777777" w:rsidR="00B83B30" w:rsidRDefault="00B83B30" w:rsidP="00B83B30">
      <w:pPr>
        <w:pStyle w:val="HTMLPreformatted"/>
        <w:rPr>
          <w:color w:val="000000"/>
        </w:rPr>
      </w:pPr>
    </w:p>
    <w:p w14:paraId="4B5DCE88" w14:textId="77777777" w:rsidR="00B83B30" w:rsidRDefault="00B83B30" w:rsidP="00B83B30">
      <w:pPr>
        <w:pStyle w:val="HTMLPreformatted"/>
        <w:rPr>
          <w:color w:val="000000"/>
        </w:rPr>
      </w:pPr>
      <w:r>
        <w:rPr>
          <w:color w:val="000000"/>
        </w:rPr>
        <w:t xml:space="preserve">  You may convey a covered work in object code form under the terms</w:t>
      </w:r>
    </w:p>
    <w:p w14:paraId="68C90674" w14:textId="77777777" w:rsidR="00B83B30" w:rsidRDefault="00B83B30" w:rsidP="00B83B30">
      <w:pPr>
        <w:pStyle w:val="HTMLPreformatted"/>
        <w:rPr>
          <w:color w:val="000000"/>
        </w:rPr>
      </w:pPr>
      <w:r>
        <w:rPr>
          <w:color w:val="000000"/>
        </w:rPr>
        <w:t xml:space="preserve">of sections 4 and 5, </w:t>
      </w:r>
      <w:proofErr w:type="gramStart"/>
      <w:r>
        <w:rPr>
          <w:color w:val="000000"/>
        </w:rPr>
        <w:t>provided that</w:t>
      </w:r>
      <w:proofErr w:type="gramEnd"/>
      <w:r>
        <w:rPr>
          <w:color w:val="000000"/>
        </w:rPr>
        <w:t xml:space="preserve"> you also convey the</w:t>
      </w:r>
    </w:p>
    <w:p w14:paraId="0309822F" w14:textId="77777777" w:rsidR="00B83B30" w:rsidRDefault="00B83B30" w:rsidP="00B83B30">
      <w:pPr>
        <w:pStyle w:val="HTMLPreformatted"/>
        <w:rPr>
          <w:color w:val="000000"/>
        </w:rPr>
      </w:pPr>
      <w:r>
        <w:rPr>
          <w:color w:val="000000"/>
        </w:rPr>
        <w:t>machine-readable Corresponding Source under the terms of this License,</w:t>
      </w:r>
    </w:p>
    <w:p w14:paraId="1ED40A16" w14:textId="77777777" w:rsidR="00B83B30" w:rsidRDefault="00B83B30" w:rsidP="00B83B30">
      <w:pPr>
        <w:pStyle w:val="HTMLPreformatted"/>
        <w:rPr>
          <w:color w:val="000000"/>
        </w:rPr>
      </w:pPr>
      <w:r>
        <w:rPr>
          <w:color w:val="000000"/>
        </w:rPr>
        <w:t>in one of these ways:</w:t>
      </w:r>
    </w:p>
    <w:p w14:paraId="4793ACA2" w14:textId="77777777" w:rsidR="00B83B30" w:rsidRDefault="00B83B30" w:rsidP="00B83B30">
      <w:pPr>
        <w:pStyle w:val="HTMLPreformatted"/>
        <w:rPr>
          <w:color w:val="000000"/>
        </w:rPr>
      </w:pPr>
    </w:p>
    <w:p w14:paraId="0752AE01" w14:textId="77777777" w:rsidR="00B83B30" w:rsidRDefault="00B83B30" w:rsidP="00B83B30">
      <w:pPr>
        <w:pStyle w:val="HTMLPreformatted"/>
        <w:rPr>
          <w:color w:val="000000"/>
        </w:rPr>
      </w:pPr>
      <w:r>
        <w:rPr>
          <w:color w:val="000000"/>
        </w:rPr>
        <w:t xml:space="preserve">    a) Convey the object code in, or embodied in, a physical product</w:t>
      </w:r>
    </w:p>
    <w:p w14:paraId="09EA061A" w14:textId="77777777" w:rsidR="00B83B30" w:rsidRDefault="00B83B30" w:rsidP="00B83B30">
      <w:pPr>
        <w:pStyle w:val="HTMLPreformatted"/>
        <w:rPr>
          <w:color w:val="000000"/>
        </w:rPr>
      </w:pPr>
      <w:r>
        <w:rPr>
          <w:color w:val="000000"/>
        </w:rPr>
        <w:t xml:space="preserve">    (including a physical distribution medium), accompanied by the</w:t>
      </w:r>
    </w:p>
    <w:p w14:paraId="71F8CD96" w14:textId="77777777" w:rsidR="00B83B30" w:rsidRDefault="00B83B30" w:rsidP="00B83B30">
      <w:pPr>
        <w:pStyle w:val="HTMLPreformatted"/>
        <w:rPr>
          <w:color w:val="000000"/>
        </w:rPr>
      </w:pPr>
      <w:r>
        <w:rPr>
          <w:color w:val="000000"/>
        </w:rPr>
        <w:t xml:space="preserve">    Corresponding Source fixed on a durable physical medium</w:t>
      </w:r>
    </w:p>
    <w:p w14:paraId="70F3F1E5" w14:textId="77777777" w:rsidR="00B83B30" w:rsidRDefault="00B83B30" w:rsidP="00B83B30">
      <w:pPr>
        <w:pStyle w:val="HTMLPreformatted"/>
        <w:rPr>
          <w:color w:val="000000"/>
        </w:rPr>
      </w:pPr>
      <w:r>
        <w:rPr>
          <w:color w:val="000000"/>
        </w:rPr>
        <w:t xml:space="preserve">    customarily used for software interchange.</w:t>
      </w:r>
    </w:p>
    <w:p w14:paraId="5993C883" w14:textId="77777777" w:rsidR="00B83B30" w:rsidRDefault="00B83B30" w:rsidP="00B83B30">
      <w:pPr>
        <w:pStyle w:val="HTMLPreformatted"/>
        <w:rPr>
          <w:color w:val="000000"/>
        </w:rPr>
      </w:pPr>
    </w:p>
    <w:p w14:paraId="15804034" w14:textId="77777777" w:rsidR="00B83B30" w:rsidRDefault="00B83B30" w:rsidP="00B83B30">
      <w:pPr>
        <w:pStyle w:val="HTMLPreformatted"/>
        <w:rPr>
          <w:color w:val="000000"/>
        </w:rPr>
      </w:pPr>
      <w:r>
        <w:rPr>
          <w:color w:val="000000"/>
        </w:rPr>
        <w:t xml:space="preserve">    b) Convey the object code in, or embodied in, a physical product</w:t>
      </w:r>
    </w:p>
    <w:p w14:paraId="742BD2F8" w14:textId="77777777" w:rsidR="00B83B30" w:rsidRDefault="00B83B30" w:rsidP="00B83B30">
      <w:pPr>
        <w:pStyle w:val="HTMLPreformatted"/>
        <w:rPr>
          <w:color w:val="000000"/>
        </w:rPr>
      </w:pPr>
      <w:r>
        <w:rPr>
          <w:color w:val="000000"/>
        </w:rPr>
        <w:t xml:space="preserve">    (including a physical distribution medium), accompanied by a</w:t>
      </w:r>
    </w:p>
    <w:p w14:paraId="50496A41" w14:textId="77777777" w:rsidR="00B83B30" w:rsidRDefault="00B83B30" w:rsidP="00B83B30">
      <w:pPr>
        <w:pStyle w:val="HTMLPreformatted"/>
        <w:rPr>
          <w:color w:val="000000"/>
        </w:rPr>
      </w:pPr>
      <w:r>
        <w:rPr>
          <w:color w:val="000000"/>
        </w:rPr>
        <w:t xml:space="preserve">    written offer, valid for at least three years and valid for as</w:t>
      </w:r>
    </w:p>
    <w:p w14:paraId="2B7E2AB0" w14:textId="77777777" w:rsidR="00B83B30" w:rsidRDefault="00B83B30" w:rsidP="00B83B30">
      <w:pPr>
        <w:pStyle w:val="HTMLPreformatted"/>
        <w:rPr>
          <w:color w:val="000000"/>
        </w:rPr>
      </w:pPr>
      <w:r>
        <w:rPr>
          <w:color w:val="000000"/>
        </w:rPr>
        <w:t xml:space="preserve">    long as you offer spare parts or customer support for that product</w:t>
      </w:r>
    </w:p>
    <w:p w14:paraId="22386B12" w14:textId="77777777" w:rsidR="00B83B30" w:rsidRDefault="00B83B30" w:rsidP="00B83B30">
      <w:pPr>
        <w:pStyle w:val="HTMLPreformatted"/>
        <w:rPr>
          <w:color w:val="000000"/>
        </w:rPr>
      </w:pPr>
      <w:r>
        <w:rPr>
          <w:color w:val="000000"/>
        </w:rPr>
        <w:t xml:space="preserve">    model, to give anyone who possesses the object code either (1) a</w:t>
      </w:r>
    </w:p>
    <w:p w14:paraId="69704FCD" w14:textId="77777777" w:rsidR="00B83B30" w:rsidRDefault="00B83B30" w:rsidP="00B83B30">
      <w:pPr>
        <w:pStyle w:val="HTMLPreformatted"/>
        <w:rPr>
          <w:color w:val="000000"/>
        </w:rPr>
      </w:pPr>
      <w:r>
        <w:rPr>
          <w:color w:val="000000"/>
        </w:rPr>
        <w:t xml:space="preserve">    copy of the Corresponding Source for all the software in the</w:t>
      </w:r>
    </w:p>
    <w:p w14:paraId="14B26981" w14:textId="77777777" w:rsidR="00B83B30" w:rsidRDefault="00B83B30" w:rsidP="00B83B30">
      <w:pPr>
        <w:pStyle w:val="HTMLPreformatted"/>
        <w:rPr>
          <w:color w:val="000000"/>
        </w:rPr>
      </w:pPr>
      <w:r>
        <w:rPr>
          <w:color w:val="000000"/>
        </w:rPr>
        <w:t xml:space="preserve">    product that is covered by this License, on a durable physical</w:t>
      </w:r>
    </w:p>
    <w:p w14:paraId="1B864146" w14:textId="77777777" w:rsidR="00B83B30" w:rsidRDefault="00B83B30" w:rsidP="00B83B30">
      <w:pPr>
        <w:pStyle w:val="HTMLPreformatted"/>
        <w:rPr>
          <w:color w:val="000000"/>
        </w:rPr>
      </w:pPr>
      <w:r>
        <w:rPr>
          <w:color w:val="000000"/>
        </w:rPr>
        <w:t xml:space="preserve">    medium customarily used for software interchange, for a price no</w:t>
      </w:r>
    </w:p>
    <w:p w14:paraId="0882D1E1" w14:textId="77777777" w:rsidR="00B83B30" w:rsidRDefault="00B83B30" w:rsidP="00B83B30">
      <w:pPr>
        <w:pStyle w:val="HTMLPreformatted"/>
        <w:rPr>
          <w:color w:val="000000"/>
        </w:rPr>
      </w:pPr>
      <w:r>
        <w:rPr>
          <w:color w:val="000000"/>
        </w:rPr>
        <w:t xml:space="preserve">    more than your reasonable cost of physically performing this</w:t>
      </w:r>
    </w:p>
    <w:p w14:paraId="1DBA681A" w14:textId="77777777" w:rsidR="00B83B30" w:rsidRDefault="00B83B30" w:rsidP="00B83B30">
      <w:pPr>
        <w:pStyle w:val="HTMLPreformatted"/>
        <w:rPr>
          <w:color w:val="000000"/>
        </w:rPr>
      </w:pPr>
      <w:r>
        <w:rPr>
          <w:color w:val="000000"/>
        </w:rPr>
        <w:t xml:space="preserve">    conveying of source, or (2) access to copy the</w:t>
      </w:r>
    </w:p>
    <w:p w14:paraId="13386C3D" w14:textId="77777777" w:rsidR="00B83B30" w:rsidRDefault="00B83B30" w:rsidP="00B83B30">
      <w:pPr>
        <w:pStyle w:val="HTMLPreformatted"/>
        <w:rPr>
          <w:color w:val="000000"/>
        </w:rPr>
      </w:pPr>
      <w:r>
        <w:rPr>
          <w:color w:val="000000"/>
        </w:rPr>
        <w:t xml:space="preserve">    Corresponding Source from a network server at no charge.</w:t>
      </w:r>
    </w:p>
    <w:p w14:paraId="769D1BE0" w14:textId="77777777" w:rsidR="00B83B30" w:rsidRDefault="00B83B30" w:rsidP="00B83B30">
      <w:pPr>
        <w:pStyle w:val="HTMLPreformatted"/>
        <w:rPr>
          <w:color w:val="000000"/>
        </w:rPr>
      </w:pPr>
    </w:p>
    <w:p w14:paraId="044357AA" w14:textId="77777777" w:rsidR="00B83B30" w:rsidRDefault="00B83B30" w:rsidP="00B83B30">
      <w:pPr>
        <w:pStyle w:val="HTMLPreformatted"/>
        <w:rPr>
          <w:color w:val="000000"/>
        </w:rPr>
      </w:pPr>
      <w:r>
        <w:rPr>
          <w:color w:val="000000"/>
        </w:rPr>
        <w:t xml:space="preserve">    c) Convey individual copies of the object code with a copy of the</w:t>
      </w:r>
    </w:p>
    <w:p w14:paraId="2686CED4" w14:textId="77777777" w:rsidR="00B83B30" w:rsidRDefault="00B83B30" w:rsidP="00B83B30">
      <w:pPr>
        <w:pStyle w:val="HTMLPreformatted"/>
        <w:rPr>
          <w:color w:val="000000"/>
        </w:rPr>
      </w:pPr>
      <w:r>
        <w:rPr>
          <w:color w:val="000000"/>
        </w:rPr>
        <w:t xml:space="preserve">    written offer to provide the Corresponding Source.  This</w:t>
      </w:r>
    </w:p>
    <w:p w14:paraId="1CB96C17" w14:textId="77777777" w:rsidR="00B83B30" w:rsidRDefault="00B83B30" w:rsidP="00B83B30">
      <w:pPr>
        <w:pStyle w:val="HTMLPreformatted"/>
        <w:rPr>
          <w:color w:val="000000"/>
        </w:rPr>
      </w:pPr>
      <w:r>
        <w:rPr>
          <w:color w:val="000000"/>
        </w:rPr>
        <w:t xml:space="preserve">    alternative is allowed only occasionally and noncommercially, and</w:t>
      </w:r>
    </w:p>
    <w:p w14:paraId="1074765D" w14:textId="77777777" w:rsidR="00B83B30" w:rsidRDefault="00B83B30" w:rsidP="00B83B30">
      <w:pPr>
        <w:pStyle w:val="HTMLPreformatted"/>
        <w:rPr>
          <w:color w:val="000000"/>
        </w:rPr>
      </w:pPr>
      <w:r>
        <w:rPr>
          <w:color w:val="000000"/>
        </w:rPr>
        <w:t xml:space="preserve">    only if you received the object code with such an offer, in accord</w:t>
      </w:r>
    </w:p>
    <w:p w14:paraId="5EED969D" w14:textId="77777777" w:rsidR="00B83B30" w:rsidRDefault="00B83B30" w:rsidP="00B83B30">
      <w:pPr>
        <w:pStyle w:val="HTMLPreformatted"/>
        <w:rPr>
          <w:color w:val="000000"/>
        </w:rPr>
      </w:pPr>
      <w:r>
        <w:rPr>
          <w:color w:val="000000"/>
        </w:rPr>
        <w:t xml:space="preserve">    with subsection 6b.</w:t>
      </w:r>
    </w:p>
    <w:p w14:paraId="5BB7F427" w14:textId="77777777" w:rsidR="00B83B30" w:rsidRDefault="00B83B30" w:rsidP="00B83B30">
      <w:pPr>
        <w:pStyle w:val="HTMLPreformatted"/>
        <w:rPr>
          <w:color w:val="000000"/>
        </w:rPr>
      </w:pPr>
    </w:p>
    <w:p w14:paraId="3B1E6452" w14:textId="77777777" w:rsidR="00B83B30" w:rsidRDefault="00B83B30" w:rsidP="00B83B30">
      <w:pPr>
        <w:pStyle w:val="HTMLPreformatted"/>
        <w:rPr>
          <w:color w:val="000000"/>
        </w:rPr>
      </w:pPr>
      <w:r>
        <w:rPr>
          <w:color w:val="000000"/>
        </w:rPr>
        <w:t xml:space="preserve">    d) Convey the object code by offering access from a designated</w:t>
      </w:r>
    </w:p>
    <w:p w14:paraId="17FB63B3" w14:textId="77777777" w:rsidR="00B83B30" w:rsidRDefault="00B83B30" w:rsidP="00B83B30">
      <w:pPr>
        <w:pStyle w:val="HTMLPreformatted"/>
        <w:rPr>
          <w:color w:val="000000"/>
        </w:rPr>
      </w:pPr>
      <w:r>
        <w:rPr>
          <w:color w:val="000000"/>
        </w:rPr>
        <w:t xml:space="preserve">    place (gratis or for a charge), and offer equivalent access to the</w:t>
      </w:r>
    </w:p>
    <w:p w14:paraId="222C8F90" w14:textId="77777777" w:rsidR="00B83B30" w:rsidRDefault="00B83B30" w:rsidP="00B83B30">
      <w:pPr>
        <w:pStyle w:val="HTMLPreformatted"/>
        <w:rPr>
          <w:color w:val="000000"/>
        </w:rPr>
      </w:pPr>
      <w:r>
        <w:rPr>
          <w:color w:val="000000"/>
        </w:rPr>
        <w:t xml:space="preserve">    Corresponding Source in the same way through the same place at no</w:t>
      </w:r>
    </w:p>
    <w:p w14:paraId="228C505F" w14:textId="77777777" w:rsidR="00B83B30" w:rsidRDefault="00B83B30" w:rsidP="00B83B30">
      <w:pPr>
        <w:pStyle w:val="HTMLPreformatted"/>
        <w:rPr>
          <w:color w:val="000000"/>
        </w:rPr>
      </w:pPr>
      <w:r>
        <w:rPr>
          <w:color w:val="000000"/>
        </w:rPr>
        <w:t xml:space="preserve">    further charge.  You need not require recipients to copy the</w:t>
      </w:r>
    </w:p>
    <w:p w14:paraId="7BF403CE" w14:textId="77777777" w:rsidR="00B83B30" w:rsidRDefault="00B83B30" w:rsidP="00B83B30">
      <w:pPr>
        <w:pStyle w:val="HTMLPreformatted"/>
        <w:rPr>
          <w:color w:val="000000"/>
        </w:rPr>
      </w:pPr>
      <w:r>
        <w:rPr>
          <w:color w:val="000000"/>
        </w:rPr>
        <w:t xml:space="preserve">    Corresponding Source along with the object code.  If the place to</w:t>
      </w:r>
    </w:p>
    <w:p w14:paraId="5B42F7FC" w14:textId="77777777" w:rsidR="00B83B30" w:rsidRDefault="00B83B30" w:rsidP="00B83B30">
      <w:pPr>
        <w:pStyle w:val="HTMLPreformatted"/>
        <w:rPr>
          <w:color w:val="000000"/>
        </w:rPr>
      </w:pPr>
      <w:r>
        <w:rPr>
          <w:color w:val="000000"/>
        </w:rPr>
        <w:t xml:space="preserve">    copy the object code is a network server, the Corresponding Source</w:t>
      </w:r>
    </w:p>
    <w:p w14:paraId="33306C05" w14:textId="77777777" w:rsidR="00B83B30" w:rsidRDefault="00B83B30" w:rsidP="00B83B30">
      <w:pPr>
        <w:pStyle w:val="HTMLPreformatted"/>
        <w:rPr>
          <w:color w:val="000000"/>
        </w:rPr>
      </w:pPr>
      <w:r>
        <w:rPr>
          <w:color w:val="000000"/>
        </w:rPr>
        <w:t xml:space="preserve">    may be on a different server (operated by you or a third party)</w:t>
      </w:r>
    </w:p>
    <w:p w14:paraId="63ACBDC0" w14:textId="77777777" w:rsidR="00B83B30" w:rsidRDefault="00B83B30" w:rsidP="00B83B30">
      <w:pPr>
        <w:pStyle w:val="HTMLPreformatted"/>
        <w:rPr>
          <w:color w:val="000000"/>
        </w:rPr>
      </w:pPr>
      <w:r>
        <w:rPr>
          <w:color w:val="000000"/>
        </w:rPr>
        <w:t xml:space="preserve">    that supports equivalent copying facilities, provided you maintain</w:t>
      </w:r>
    </w:p>
    <w:p w14:paraId="74F868F5" w14:textId="77777777" w:rsidR="00B83B30" w:rsidRDefault="00B83B30" w:rsidP="00B83B30">
      <w:pPr>
        <w:pStyle w:val="HTMLPreformatted"/>
        <w:rPr>
          <w:color w:val="000000"/>
        </w:rPr>
      </w:pPr>
      <w:r>
        <w:rPr>
          <w:color w:val="000000"/>
        </w:rPr>
        <w:t xml:space="preserve">    clear directions next to the object code saying where to find the</w:t>
      </w:r>
    </w:p>
    <w:p w14:paraId="78DF62A8" w14:textId="77777777" w:rsidR="00B83B30" w:rsidRDefault="00B83B30" w:rsidP="00B83B30">
      <w:pPr>
        <w:pStyle w:val="HTMLPreformatted"/>
        <w:rPr>
          <w:color w:val="000000"/>
        </w:rPr>
      </w:pPr>
      <w:r>
        <w:rPr>
          <w:color w:val="000000"/>
        </w:rPr>
        <w:t xml:space="preserve">    Corresponding Source.  Regardless of what server hosts the</w:t>
      </w:r>
    </w:p>
    <w:p w14:paraId="2CD8B75A" w14:textId="77777777" w:rsidR="00B83B30" w:rsidRDefault="00B83B30" w:rsidP="00B83B30">
      <w:pPr>
        <w:pStyle w:val="HTMLPreformatted"/>
        <w:rPr>
          <w:color w:val="000000"/>
        </w:rPr>
      </w:pPr>
      <w:r>
        <w:rPr>
          <w:color w:val="000000"/>
        </w:rPr>
        <w:t xml:space="preserve">    Corresponding Source, you remain obligated to ensure that it is</w:t>
      </w:r>
    </w:p>
    <w:p w14:paraId="10FEB5F7" w14:textId="77777777" w:rsidR="00B83B30" w:rsidRDefault="00B83B30" w:rsidP="00B83B30">
      <w:pPr>
        <w:pStyle w:val="HTMLPreformatted"/>
        <w:rPr>
          <w:color w:val="000000"/>
        </w:rPr>
      </w:pPr>
      <w:r>
        <w:rPr>
          <w:color w:val="000000"/>
        </w:rPr>
        <w:t xml:space="preserve">    available for as long as needed to satisfy these requirements.</w:t>
      </w:r>
    </w:p>
    <w:p w14:paraId="16977609" w14:textId="77777777" w:rsidR="00B83B30" w:rsidRDefault="00B83B30" w:rsidP="00B83B30">
      <w:pPr>
        <w:pStyle w:val="HTMLPreformatted"/>
        <w:rPr>
          <w:color w:val="000000"/>
        </w:rPr>
      </w:pPr>
    </w:p>
    <w:p w14:paraId="4B97FEAD" w14:textId="77777777" w:rsidR="00B83B30" w:rsidRDefault="00B83B30" w:rsidP="00B83B30">
      <w:pPr>
        <w:pStyle w:val="HTMLPreformatted"/>
        <w:rPr>
          <w:color w:val="000000"/>
        </w:rPr>
      </w:pPr>
      <w:r>
        <w:rPr>
          <w:color w:val="000000"/>
        </w:rPr>
        <w:t xml:space="preserve">    e) Convey the object code using peer-to-peer transmission, provided</w:t>
      </w:r>
    </w:p>
    <w:p w14:paraId="211210A9" w14:textId="77777777" w:rsidR="00B83B30" w:rsidRDefault="00B83B30" w:rsidP="00B83B30">
      <w:pPr>
        <w:pStyle w:val="HTMLPreformatted"/>
        <w:rPr>
          <w:color w:val="000000"/>
        </w:rPr>
      </w:pPr>
      <w:r>
        <w:rPr>
          <w:color w:val="000000"/>
        </w:rPr>
        <w:t xml:space="preserve">    you inform other peers where the object code and Corresponding</w:t>
      </w:r>
    </w:p>
    <w:p w14:paraId="4D15E6C1" w14:textId="77777777" w:rsidR="00B83B30" w:rsidRDefault="00B83B30" w:rsidP="00B83B30">
      <w:pPr>
        <w:pStyle w:val="HTMLPreformatted"/>
        <w:rPr>
          <w:color w:val="000000"/>
        </w:rPr>
      </w:pPr>
      <w:r>
        <w:rPr>
          <w:color w:val="000000"/>
        </w:rPr>
        <w:t xml:space="preserve">    Source of the work are being offered to the general public at no</w:t>
      </w:r>
    </w:p>
    <w:p w14:paraId="5C425F44" w14:textId="77777777" w:rsidR="00B83B30" w:rsidRDefault="00B83B30" w:rsidP="00B83B30">
      <w:pPr>
        <w:pStyle w:val="HTMLPreformatted"/>
        <w:rPr>
          <w:color w:val="000000"/>
        </w:rPr>
      </w:pPr>
      <w:r>
        <w:rPr>
          <w:color w:val="000000"/>
        </w:rPr>
        <w:t xml:space="preserve">    charge under subsection 6d.</w:t>
      </w:r>
    </w:p>
    <w:p w14:paraId="794D95C8" w14:textId="77777777" w:rsidR="00B83B30" w:rsidRDefault="00B83B30" w:rsidP="00B83B30">
      <w:pPr>
        <w:pStyle w:val="HTMLPreformatted"/>
        <w:rPr>
          <w:color w:val="000000"/>
        </w:rPr>
      </w:pPr>
    </w:p>
    <w:p w14:paraId="307810F2" w14:textId="77777777" w:rsidR="00B83B30" w:rsidRDefault="00B83B30" w:rsidP="00B83B30">
      <w:pPr>
        <w:pStyle w:val="HTMLPreformatted"/>
        <w:rPr>
          <w:color w:val="000000"/>
        </w:rPr>
      </w:pPr>
      <w:r>
        <w:rPr>
          <w:color w:val="000000"/>
        </w:rPr>
        <w:t xml:space="preserve">  A separable portion of the object code, whose source code is excluded</w:t>
      </w:r>
    </w:p>
    <w:p w14:paraId="092ECDFD" w14:textId="77777777" w:rsidR="00B83B30" w:rsidRDefault="00B83B30" w:rsidP="00B83B30">
      <w:pPr>
        <w:pStyle w:val="HTMLPreformatted"/>
        <w:rPr>
          <w:color w:val="000000"/>
        </w:rPr>
      </w:pPr>
      <w:r>
        <w:rPr>
          <w:color w:val="000000"/>
        </w:rPr>
        <w:t>from the Corresponding Source as a System Library, need not be</w:t>
      </w:r>
    </w:p>
    <w:p w14:paraId="63A10D9E" w14:textId="77777777" w:rsidR="00B83B30" w:rsidRDefault="00B83B30" w:rsidP="00B83B30">
      <w:pPr>
        <w:pStyle w:val="HTMLPreformatted"/>
        <w:rPr>
          <w:color w:val="000000"/>
        </w:rPr>
      </w:pPr>
      <w:r>
        <w:rPr>
          <w:color w:val="000000"/>
        </w:rPr>
        <w:t>included in conveying the object code work.</w:t>
      </w:r>
    </w:p>
    <w:p w14:paraId="349454C5" w14:textId="77777777" w:rsidR="00B83B30" w:rsidRDefault="00B83B30" w:rsidP="00B83B30">
      <w:pPr>
        <w:pStyle w:val="HTMLPreformatted"/>
        <w:rPr>
          <w:color w:val="000000"/>
        </w:rPr>
      </w:pPr>
    </w:p>
    <w:p w14:paraId="3984D266" w14:textId="77777777" w:rsidR="00B83B30" w:rsidRDefault="00B83B30" w:rsidP="00B83B30">
      <w:pPr>
        <w:pStyle w:val="HTMLPreformatted"/>
        <w:rPr>
          <w:color w:val="000000"/>
        </w:rPr>
      </w:pPr>
      <w:r>
        <w:rPr>
          <w:color w:val="000000"/>
        </w:rPr>
        <w:t xml:space="preserve">  A "User Product" is either (1) a "consumer product", which means any</w:t>
      </w:r>
    </w:p>
    <w:p w14:paraId="37885BD0" w14:textId="77777777" w:rsidR="00B83B30" w:rsidRDefault="00B83B30" w:rsidP="00B83B30">
      <w:pPr>
        <w:pStyle w:val="HTMLPreformatted"/>
        <w:rPr>
          <w:color w:val="000000"/>
        </w:rPr>
      </w:pPr>
      <w:r>
        <w:rPr>
          <w:color w:val="000000"/>
        </w:rPr>
        <w:t xml:space="preserve">tangible personal </w:t>
      </w:r>
      <w:proofErr w:type="gramStart"/>
      <w:r>
        <w:rPr>
          <w:color w:val="000000"/>
        </w:rPr>
        <w:t>property</w:t>
      </w:r>
      <w:proofErr w:type="gramEnd"/>
      <w:r>
        <w:rPr>
          <w:color w:val="000000"/>
        </w:rPr>
        <w:t xml:space="preserve"> which is normally used for personal, family,</w:t>
      </w:r>
    </w:p>
    <w:p w14:paraId="0536FC5A" w14:textId="77777777" w:rsidR="00B83B30" w:rsidRDefault="00B83B30" w:rsidP="00B83B30">
      <w:pPr>
        <w:pStyle w:val="HTMLPreformatted"/>
        <w:rPr>
          <w:color w:val="000000"/>
        </w:rPr>
      </w:pPr>
      <w:r>
        <w:rPr>
          <w:color w:val="000000"/>
        </w:rPr>
        <w:t>or household purposes, or (2) anything designed or sold for incorporation</w:t>
      </w:r>
    </w:p>
    <w:p w14:paraId="297BCE9B" w14:textId="77777777" w:rsidR="00B83B30" w:rsidRDefault="00B83B30" w:rsidP="00B83B30">
      <w:pPr>
        <w:pStyle w:val="HTMLPreformatted"/>
        <w:rPr>
          <w:color w:val="000000"/>
        </w:rPr>
      </w:pPr>
      <w:r>
        <w:rPr>
          <w:color w:val="000000"/>
        </w:rPr>
        <w:t>into a dwelling.  In determining whether a product is a consumer product,</w:t>
      </w:r>
    </w:p>
    <w:p w14:paraId="0DB1D5D8" w14:textId="77777777" w:rsidR="00B83B30" w:rsidRDefault="00B83B30" w:rsidP="00B83B30">
      <w:pPr>
        <w:pStyle w:val="HTMLPreformatted"/>
        <w:rPr>
          <w:color w:val="000000"/>
        </w:rPr>
      </w:pPr>
      <w:r>
        <w:rPr>
          <w:color w:val="000000"/>
        </w:rPr>
        <w:t xml:space="preserve">doubtful cases shall be resolved in </w:t>
      </w:r>
      <w:proofErr w:type="spellStart"/>
      <w:r>
        <w:rPr>
          <w:color w:val="000000"/>
        </w:rPr>
        <w:t>favor</w:t>
      </w:r>
      <w:proofErr w:type="spellEnd"/>
      <w:r>
        <w:rPr>
          <w:color w:val="000000"/>
        </w:rPr>
        <w:t xml:space="preserve"> of coverage.  For a particular</w:t>
      </w:r>
    </w:p>
    <w:p w14:paraId="7A658885" w14:textId="77777777" w:rsidR="00B83B30" w:rsidRDefault="00B83B30" w:rsidP="00B83B30">
      <w:pPr>
        <w:pStyle w:val="HTMLPreformatted"/>
        <w:rPr>
          <w:color w:val="000000"/>
        </w:rPr>
      </w:pPr>
      <w:r>
        <w:rPr>
          <w:color w:val="000000"/>
        </w:rPr>
        <w:t xml:space="preserve">product received by a </w:t>
      </w:r>
      <w:proofErr w:type="gramStart"/>
      <w:r>
        <w:rPr>
          <w:color w:val="000000"/>
        </w:rPr>
        <w:t>particular user</w:t>
      </w:r>
      <w:proofErr w:type="gramEnd"/>
      <w:r>
        <w:rPr>
          <w:color w:val="000000"/>
        </w:rPr>
        <w:t>, "normally used" refers to a</w:t>
      </w:r>
    </w:p>
    <w:p w14:paraId="24335A58" w14:textId="77777777" w:rsidR="00B83B30" w:rsidRDefault="00B83B30" w:rsidP="00B83B30">
      <w:pPr>
        <w:pStyle w:val="HTMLPreformatted"/>
        <w:rPr>
          <w:color w:val="000000"/>
        </w:rPr>
      </w:pPr>
      <w:r>
        <w:rPr>
          <w:color w:val="000000"/>
        </w:rPr>
        <w:t>typical or common use of that class of product, regardless of the status</w:t>
      </w:r>
    </w:p>
    <w:p w14:paraId="611D978A" w14:textId="77777777" w:rsidR="00B83B30" w:rsidRDefault="00B83B30" w:rsidP="00B83B30">
      <w:pPr>
        <w:pStyle w:val="HTMLPreformatted"/>
        <w:rPr>
          <w:color w:val="000000"/>
        </w:rPr>
      </w:pPr>
      <w:r>
        <w:rPr>
          <w:color w:val="000000"/>
        </w:rPr>
        <w:t xml:space="preserve">of the </w:t>
      </w:r>
      <w:proofErr w:type="gramStart"/>
      <w:r>
        <w:rPr>
          <w:color w:val="000000"/>
        </w:rPr>
        <w:t>particular user</w:t>
      </w:r>
      <w:proofErr w:type="gramEnd"/>
      <w:r>
        <w:rPr>
          <w:color w:val="000000"/>
        </w:rPr>
        <w:t xml:space="preserve"> or of the way in which the particular user</w:t>
      </w:r>
    </w:p>
    <w:p w14:paraId="474B8477" w14:textId="77777777" w:rsidR="00B83B30" w:rsidRDefault="00B83B30" w:rsidP="00B83B30">
      <w:pPr>
        <w:pStyle w:val="HTMLPreformatted"/>
        <w:rPr>
          <w:color w:val="000000"/>
        </w:rPr>
      </w:pPr>
      <w:proofErr w:type="gramStart"/>
      <w:r>
        <w:rPr>
          <w:color w:val="000000"/>
        </w:rPr>
        <w:t>actually uses</w:t>
      </w:r>
      <w:proofErr w:type="gramEnd"/>
      <w:r>
        <w:rPr>
          <w:color w:val="000000"/>
        </w:rPr>
        <w:t>, or expects or is expected to use, the product.  A product</w:t>
      </w:r>
    </w:p>
    <w:p w14:paraId="3725A252" w14:textId="77777777" w:rsidR="00B83B30" w:rsidRDefault="00B83B30" w:rsidP="00B83B30">
      <w:pPr>
        <w:pStyle w:val="HTMLPreformatted"/>
        <w:rPr>
          <w:color w:val="000000"/>
        </w:rPr>
      </w:pPr>
      <w:r>
        <w:rPr>
          <w:color w:val="000000"/>
        </w:rPr>
        <w:t xml:space="preserve">is a consumer product regardless of whether the product has </w:t>
      </w:r>
      <w:proofErr w:type="gramStart"/>
      <w:r>
        <w:rPr>
          <w:color w:val="000000"/>
        </w:rPr>
        <w:t>substantial</w:t>
      </w:r>
      <w:proofErr w:type="gramEnd"/>
    </w:p>
    <w:p w14:paraId="39D0FC81" w14:textId="77777777" w:rsidR="00B83B30" w:rsidRDefault="00B83B30" w:rsidP="00B83B30">
      <w:pPr>
        <w:pStyle w:val="HTMLPreformatted"/>
        <w:rPr>
          <w:color w:val="000000"/>
        </w:rPr>
      </w:pPr>
      <w:r>
        <w:rPr>
          <w:color w:val="000000"/>
        </w:rPr>
        <w:t>commercial, industrial or non-consumer uses, unless such uses represent</w:t>
      </w:r>
    </w:p>
    <w:p w14:paraId="2173BD1A" w14:textId="77777777" w:rsidR="00B83B30" w:rsidRDefault="00B83B30" w:rsidP="00B83B30">
      <w:pPr>
        <w:pStyle w:val="HTMLPreformatted"/>
        <w:rPr>
          <w:color w:val="000000"/>
        </w:rPr>
      </w:pPr>
      <w:r>
        <w:rPr>
          <w:color w:val="000000"/>
        </w:rPr>
        <w:t>the only significant mode of use of the product.</w:t>
      </w:r>
    </w:p>
    <w:p w14:paraId="702A58EC" w14:textId="77777777" w:rsidR="00B83B30" w:rsidRDefault="00B83B30" w:rsidP="00B83B30">
      <w:pPr>
        <w:pStyle w:val="HTMLPreformatted"/>
        <w:rPr>
          <w:color w:val="000000"/>
        </w:rPr>
      </w:pPr>
    </w:p>
    <w:p w14:paraId="23A244B5" w14:textId="77777777" w:rsidR="00B83B30" w:rsidRDefault="00B83B30" w:rsidP="00B83B30">
      <w:pPr>
        <w:pStyle w:val="HTMLPreformatted"/>
        <w:rPr>
          <w:color w:val="000000"/>
        </w:rPr>
      </w:pPr>
      <w:r>
        <w:rPr>
          <w:color w:val="000000"/>
        </w:rPr>
        <w:t xml:space="preserve">  "Installation Information" for a User Product means any methods,</w:t>
      </w:r>
    </w:p>
    <w:p w14:paraId="233287AE" w14:textId="77777777" w:rsidR="00B83B30" w:rsidRDefault="00B83B30" w:rsidP="00B83B30">
      <w:pPr>
        <w:pStyle w:val="HTMLPreformatted"/>
        <w:rPr>
          <w:color w:val="000000"/>
        </w:rPr>
      </w:pPr>
      <w:r>
        <w:rPr>
          <w:color w:val="000000"/>
        </w:rPr>
        <w:t>procedures, authorization keys, or other information required to install</w:t>
      </w:r>
    </w:p>
    <w:p w14:paraId="648BF354" w14:textId="77777777" w:rsidR="00B83B30" w:rsidRDefault="00B83B30" w:rsidP="00B83B30">
      <w:pPr>
        <w:pStyle w:val="HTMLPreformatted"/>
        <w:rPr>
          <w:color w:val="000000"/>
        </w:rPr>
      </w:pPr>
      <w:r>
        <w:rPr>
          <w:color w:val="000000"/>
        </w:rPr>
        <w:t>and execute modified versions of a covered work in that User Product from</w:t>
      </w:r>
    </w:p>
    <w:p w14:paraId="6802C48A" w14:textId="77777777" w:rsidR="00B83B30" w:rsidRDefault="00B83B30" w:rsidP="00B83B30">
      <w:pPr>
        <w:pStyle w:val="HTMLPreformatted"/>
        <w:rPr>
          <w:color w:val="000000"/>
        </w:rPr>
      </w:pPr>
      <w:r>
        <w:rPr>
          <w:color w:val="000000"/>
        </w:rPr>
        <w:t>a modified version of its Corresponding Source.  The information must</w:t>
      </w:r>
    </w:p>
    <w:p w14:paraId="4D3AD8F8" w14:textId="77777777" w:rsidR="00B83B30" w:rsidRDefault="00B83B30" w:rsidP="00B83B30">
      <w:pPr>
        <w:pStyle w:val="HTMLPreformatted"/>
        <w:rPr>
          <w:color w:val="000000"/>
        </w:rPr>
      </w:pPr>
      <w:r>
        <w:rPr>
          <w:color w:val="000000"/>
        </w:rPr>
        <w:t>suffice to ensure that the continued functioning of the modified object</w:t>
      </w:r>
    </w:p>
    <w:p w14:paraId="65A27F14" w14:textId="77777777" w:rsidR="00B83B30" w:rsidRDefault="00B83B30" w:rsidP="00B83B30">
      <w:pPr>
        <w:pStyle w:val="HTMLPreformatted"/>
        <w:rPr>
          <w:color w:val="000000"/>
        </w:rPr>
      </w:pPr>
      <w:r>
        <w:rPr>
          <w:color w:val="000000"/>
        </w:rPr>
        <w:t>code is in no case prevented or interfered with solely because</w:t>
      </w:r>
    </w:p>
    <w:p w14:paraId="25F20C11" w14:textId="77777777" w:rsidR="00B83B30" w:rsidRDefault="00B83B30" w:rsidP="00B83B30">
      <w:pPr>
        <w:pStyle w:val="HTMLPreformatted"/>
        <w:rPr>
          <w:color w:val="000000"/>
        </w:rPr>
      </w:pPr>
      <w:r>
        <w:rPr>
          <w:color w:val="000000"/>
        </w:rPr>
        <w:t>modification has been made.</w:t>
      </w:r>
    </w:p>
    <w:p w14:paraId="51C5ADEF" w14:textId="77777777" w:rsidR="00B83B30" w:rsidRDefault="00B83B30" w:rsidP="00B83B30">
      <w:pPr>
        <w:pStyle w:val="HTMLPreformatted"/>
        <w:rPr>
          <w:color w:val="000000"/>
        </w:rPr>
      </w:pPr>
    </w:p>
    <w:p w14:paraId="27AE87C9" w14:textId="77777777" w:rsidR="00B83B30" w:rsidRDefault="00B83B30" w:rsidP="00B83B30">
      <w:pPr>
        <w:pStyle w:val="HTMLPreformatted"/>
        <w:rPr>
          <w:color w:val="000000"/>
        </w:rPr>
      </w:pPr>
      <w:r>
        <w:rPr>
          <w:color w:val="000000"/>
        </w:rPr>
        <w:t xml:space="preserve">  If you convey an object code work under this section in, or with, or</w:t>
      </w:r>
    </w:p>
    <w:p w14:paraId="6D9BFB50" w14:textId="77777777" w:rsidR="00B83B30" w:rsidRDefault="00B83B30" w:rsidP="00B83B30">
      <w:pPr>
        <w:pStyle w:val="HTMLPreformatted"/>
        <w:rPr>
          <w:color w:val="000000"/>
        </w:rPr>
      </w:pPr>
      <w:proofErr w:type="gramStart"/>
      <w:r>
        <w:rPr>
          <w:color w:val="000000"/>
        </w:rPr>
        <w:t>specifically</w:t>
      </w:r>
      <w:proofErr w:type="gramEnd"/>
      <w:r>
        <w:rPr>
          <w:color w:val="000000"/>
        </w:rPr>
        <w:t xml:space="preserve"> for use in, a User Product, and the conveying occurs as</w:t>
      </w:r>
    </w:p>
    <w:p w14:paraId="14052F57" w14:textId="77777777" w:rsidR="00B83B30" w:rsidRDefault="00B83B30" w:rsidP="00B83B30">
      <w:pPr>
        <w:pStyle w:val="HTMLPreformatted"/>
        <w:rPr>
          <w:color w:val="000000"/>
        </w:rPr>
      </w:pPr>
      <w:r>
        <w:rPr>
          <w:color w:val="000000"/>
        </w:rPr>
        <w:t>part of a transaction in which the right of possession and use of the</w:t>
      </w:r>
    </w:p>
    <w:p w14:paraId="25F5D913" w14:textId="77777777" w:rsidR="00B83B30" w:rsidRDefault="00B83B30" w:rsidP="00B83B30">
      <w:pPr>
        <w:pStyle w:val="HTMLPreformatted"/>
        <w:rPr>
          <w:color w:val="000000"/>
        </w:rPr>
      </w:pPr>
      <w:r>
        <w:rPr>
          <w:color w:val="000000"/>
        </w:rPr>
        <w:t>User Product is transferred to the recipient in perpetuity or for a</w:t>
      </w:r>
    </w:p>
    <w:p w14:paraId="639577C8" w14:textId="77777777" w:rsidR="00B83B30" w:rsidRDefault="00B83B30" w:rsidP="00B83B30">
      <w:pPr>
        <w:pStyle w:val="HTMLPreformatted"/>
        <w:rPr>
          <w:color w:val="000000"/>
        </w:rPr>
      </w:pPr>
      <w:r>
        <w:rPr>
          <w:color w:val="000000"/>
        </w:rPr>
        <w:t>fixed term (regardless of how the transaction is characterized), the</w:t>
      </w:r>
    </w:p>
    <w:p w14:paraId="7821113D" w14:textId="77777777" w:rsidR="00B83B30" w:rsidRDefault="00B83B30" w:rsidP="00B83B30">
      <w:pPr>
        <w:pStyle w:val="HTMLPreformatted"/>
        <w:rPr>
          <w:color w:val="000000"/>
        </w:rPr>
      </w:pPr>
      <w:r>
        <w:rPr>
          <w:color w:val="000000"/>
        </w:rPr>
        <w:t>Corresponding Source conveyed under this section must be accompanied</w:t>
      </w:r>
    </w:p>
    <w:p w14:paraId="279F4C58" w14:textId="77777777" w:rsidR="00B83B30" w:rsidRDefault="00B83B30" w:rsidP="00B83B30">
      <w:pPr>
        <w:pStyle w:val="HTMLPreformatted"/>
        <w:rPr>
          <w:color w:val="000000"/>
        </w:rPr>
      </w:pPr>
      <w:r>
        <w:rPr>
          <w:color w:val="000000"/>
        </w:rPr>
        <w:t>by the Installation Information.  But this requirement does not apply</w:t>
      </w:r>
    </w:p>
    <w:p w14:paraId="25409720" w14:textId="77777777" w:rsidR="00B83B30" w:rsidRDefault="00B83B30" w:rsidP="00B83B30">
      <w:pPr>
        <w:pStyle w:val="HTMLPreformatted"/>
        <w:rPr>
          <w:color w:val="000000"/>
        </w:rPr>
      </w:pPr>
      <w:r>
        <w:rPr>
          <w:color w:val="000000"/>
        </w:rPr>
        <w:t>if neither you nor any third party retains the ability to install</w:t>
      </w:r>
    </w:p>
    <w:p w14:paraId="39F26138" w14:textId="77777777" w:rsidR="00B83B30" w:rsidRDefault="00B83B30" w:rsidP="00B83B30">
      <w:pPr>
        <w:pStyle w:val="HTMLPreformatted"/>
        <w:rPr>
          <w:color w:val="000000"/>
        </w:rPr>
      </w:pPr>
      <w:r>
        <w:rPr>
          <w:color w:val="000000"/>
        </w:rPr>
        <w:t>modified object code on the User Product (for example, the work has</w:t>
      </w:r>
    </w:p>
    <w:p w14:paraId="22887CD5" w14:textId="77777777" w:rsidR="00B83B30" w:rsidRDefault="00B83B30" w:rsidP="00B83B30">
      <w:pPr>
        <w:pStyle w:val="HTMLPreformatted"/>
        <w:rPr>
          <w:color w:val="000000"/>
        </w:rPr>
      </w:pPr>
      <w:r>
        <w:rPr>
          <w:color w:val="000000"/>
        </w:rPr>
        <w:t>been installed in ROM).</w:t>
      </w:r>
    </w:p>
    <w:p w14:paraId="6929C8E6" w14:textId="77777777" w:rsidR="00B83B30" w:rsidRDefault="00B83B30" w:rsidP="00B83B30">
      <w:pPr>
        <w:pStyle w:val="HTMLPreformatted"/>
        <w:rPr>
          <w:color w:val="000000"/>
        </w:rPr>
      </w:pPr>
    </w:p>
    <w:p w14:paraId="030D1160" w14:textId="77777777" w:rsidR="00B83B30" w:rsidRDefault="00B83B30" w:rsidP="00B83B30">
      <w:pPr>
        <w:pStyle w:val="HTMLPreformatted"/>
        <w:rPr>
          <w:color w:val="000000"/>
        </w:rPr>
      </w:pPr>
      <w:r>
        <w:rPr>
          <w:color w:val="000000"/>
        </w:rPr>
        <w:t xml:space="preserve">  The requirement to provide Installation Information does not include a</w:t>
      </w:r>
    </w:p>
    <w:p w14:paraId="27603FFB" w14:textId="77777777" w:rsidR="00B83B30" w:rsidRDefault="00B83B30" w:rsidP="00B83B30">
      <w:pPr>
        <w:pStyle w:val="HTMLPreformatted"/>
        <w:rPr>
          <w:color w:val="000000"/>
        </w:rPr>
      </w:pPr>
      <w:r>
        <w:rPr>
          <w:color w:val="000000"/>
        </w:rPr>
        <w:t>requirement to continue to provide support service, warranty, or updates</w:t>
      </w:r>
    </w:p>
    <w:p w14:paraId="32834B31" w14:textId="77777777" w:rsidR="00B83B30" w:rsidRDefault="00B83B30" w:rsidP="00B83B30">
      <w:pPr>
        <w:pStyle w:val="HTMLPreformatted"/>
        <w:rPr>
          <w:color w:val="000000"/>
        </w:rPr>
      </w:pPr>
      <w:r>
        <w:rPr>
          <w:color w:val="000000"/>
        </w:rPr>
        <w:t>for a work that has been modified or installed by the recipient, or for</w:t>
      </w:r>
    </w:p>
    <w:p w14:paraId="71E85A75" w14:textId="77777777" w:rsidR="00B83B30" w:rsidRDefault="00B83B30" w:rsidP="00B83B30">
      <w:pPr>
        <w:pStyle w:val="HTMLPreformatted"/>
        <w:rPr>
          <w:color w:val="000000"/>
        </w:rPr>
      </w:pPr>
      <w:r>
        <w:rPr>
          <w:color w:val="000000"/>
        </w:rPr>
        <w:t>the User Product in which it has been modified or installed.  Access to a</w:t>
      </w:r>
    </w:p>
    <w:p w14:paraId="79E33B87" w14:textId="77777777" w:rsidR="00B83B30" w:rsidRDefault="00B83B30" w:rsidP="00B83B30">
      <w:pPr>
        <w:pStyle w:val="HTMLPreformatted"/>
        <w:rPr>
          <w:color w:val="000000"/>
        </w:rPr>
      </w:pPr>
      <w:r>
        <w:rPr>
          <w:color w:val="000000"/>
        </w:rPr>
        <w:t>network may be denied when the modification itself materially and</w:t>
      </w:r>
    </w:p>
    <w:p w14:paraId="1D6FA228" w14:textId="77777777" w:rsidR="00B83B30" w:rsidRDefault="00B83B30" w:rsidP="00B83B30">
      <w:pPr>
        <w:pStyle w:val="HTMLPreformatted"/>
        <w:rPr>
          <w:color w:val="000000"/>
        </w:rPr>
      </w:pPr>
      <w:r>
        <w:rPr>
          <w:color w:val="000000"/>
        </w:rPr>
        <w:t>adversely affects the operation of the network or violates the rules and</w:t>
      </w:r>
    </w:p>
    <w:p w14:paraId="5EAC9299" w14:textId="77777777" w:rsidR="00B83B30" w:rsidRDefault="00B83B30" w:rsidP="00B83B30">
      <w:pPr>
        <w:pStyle w:val="HTMLPreformatted"/>
        <w:rPr>
          <w:color w:val="000000"/>
        </w:rPr>
      </w:pPr>
      <w:r>
        <w:rPr>
          <w:color w:val="000000"/>
        </w:rPr>
        <w:t>protocols for communication across the network.</w:t>
      </w:r>
    </w:p>
    <w:p w14:paraId="1D80EF05" w14:textId="77777777" w:rsidR="00B83B30" w:rsidRDefault="00B83B30" w:rsidP="00B83B30">
      <w:pPr>
        <w:pStyle w:val="HTMLPreformatted"/>
        <w:rPr>
          <w:color w:val="000000"/>
        </w:rPr>
      </w:pPr>
    </w:p>
    <w:p w14:paraId="765E5AD2" w14:textId="77777777" w:rsidR="00B83B30" w:rsidRDefault="00B83B30" w:rsidP="00B83B30">
      <w:pPr>
        <w:pStyle w:val="HTMLPreformatted"/>
        <w:rPr>
          <w:color w:val="000000"/>
        </w:rPr>
      </w:pPr>
      <w:r>
        <w:rPr>
          <w:color w:val="000000"/>
        </w:rPr>
        <w:t xml:space="preserve">  Corresponding Source conveyed, and Installation Information provided,</w:t>
      </w:r>
    </w:p>
    <w:p w14:paraId="1CCF197C" w14:textId="77777777" w:rsidR="00B83B30" w:rsidRDefault="00B83B30" w:rsidP="00B83B30">
      <w:pPr>
        <w:pStyle w:val="HTMLPreformatted"/>
        <w:rPr>
          <w:color w:val="000000"/>
        </w:rPr>
      </w:pPr>
      <w:r>
        <w:rPr>
          <w:color w:val="000000"/>
        </w:rPr>
        <w:t>in accord with this section must be in a format that is publicly</w:t>
      </w:r>
    </w:p>
    <w:p w14:paraId="501172CD" w14:textId="77777777" w:rsidR="00B83B30" w:rsidRDefault="00B83B30" w:rsidP="00B83B30">
      <w:pPr>
        <w:pStyle w:val="HTMLPreformatted"/>
        <w:rPr>
          <w:color w:val="000000"/>
        </w:rPr>
      </w:pPr>
      <w:r>
        <w:rPr>
          <w:color w:val="000000"/>
        </w:rPr>
        <w:t>documented (and with an implementation available to the public in</w:t>
      </w:r>
    </w:p>
    <w:p w14:paraId="486E0A9F" w14:textId="77777777" w:rsidR="00B83B30" w:rsidRDefault="00B83B30" w:rsidP="00B83B30">
      <w:pPr>
        <w:pStyle w:val="HTMLPreformatted"/>
        <w:rPr>
          <w:color w:val="000000"/>
        </w:rPr>
      </w:pPr>
      <w:r>
        <w:rPr>
          <w:color w:val="000000"/>
        </w:rPr>
        <w:t>source code form), and must require no special password or key for</w:t>
      </w:r>
    </w:p>
    <w:p w14:paraId="409A6209" w14:textId="77777777" w:rsidR="00B83B30" w:rsidRDefault="00B83B30" w:rsidP="00B83B30">
      <w:pPr>
        <w:pStyle w:val="HTMLPreformatted"/>
        <w:rPr>
          <w:color w:val="000000"/>
        </w:rPr>
      </w:pPr>
      <w:r>
        <w:rPr>
          <w:color w:val="000000"/>
        </w:rPr>
        <w:t>unpacking, reading or copying.</w:t>
      </w:r>
    </w:p>
    <w:p w14:paraId="7DAFB8CD" w14:textId="77777777" w:rsidR="00B83B30" w:rsidRDefault="00B83B30" w:rsidP="00B83B30">
      <w:pPr>
        <w:pStyle w:val="HTMLPreformatted"/>
        <w:rPr>
          <w:color w:val="000000"/>
        </w:rPr>
      </w:pPr>
    </w:p>
    <w:p w14:paraId="59517FE4" w14:textId="77777777" w:rsidR="00B83B30" w:rsidRDefault="00B83B30" w:rsidP="00B83B30">
      <w:pPr>
        <w:pStyle w:val="HTMLPreformatted"/>
        <w:rPr>
          <w:color w:val="000000"/>
        </w:rPr>
      </w:pPr>
      <w:r>
        <w:rPr>
          <w:color w:val="000000"/>
        </w:rPr>
        <w:t xml:space="preserve">  7. Additional Terms.</w:t>
      </w:r>
    </w:p>
    <w:p w14:paraId="26A42B91" w14:textId="77777777" w:rsidR="00B83B30" w:rsidRDefault="00B83B30" w:rsidP="00B83B30">
      <w:pPr>
        <w:pStyle w:val="HTMLPreformatted"/>
        <w:rPr>
          <w:color w:val="000000"/>
        </w:rPr>
      </w:pPr>
    </w:p>
    <w:p w14:paraId="03281612" w14:textId="77777777" w:rsidR="00B83B30" w:rsidRDefault="00B83B30" w:rsidP="00B83B30">
      <w:pPr>
        <w:pStyle w:val="HTMLPreformatted"/>
        <w:rPr>
          <w:color w:val="000000"/>
        </w:rPr>
      </w:pPr>
      <w:r>
        <w:rPr>
          <w:color w:val="000000"/>
        </w:rPr>
        <w:t xml:space="preserve">  "Additional permissions" are terms that supplement the terms of this</w:t>
      </w:r>
    </w:p>
    <w:p w14:paraId="33E37373" w14:textId="77777777" w:rsidR="00B83B30" w:rsidRDefault="00B83B30" w:rsidP="00B83B30">
      <w:pPr>
        <w:pStyle w:val="HTMLPreformatted"/>
        <w:rPr>
          <w:color w:val="000000"/>
        </w:rPr>
      </w:pPr>
      <w:r>
        <w:rPr>
          <w:color w:val="000000"/>
        </w:rPr>
        <w:t>License by making exceptions from one or more of its conditions.</w:t>
      </w:r>
    </w:p>
    <w:p w14:paraId="37D0E47D" w14:textId="77777777" w:rsidR="00B83B30" w:rsidRDefault="00B83B30" w:rsidP="00B83B30">
      <w:pPr>
        <w:pStyle w:val="HTMLPreformatted"/>
        <w:rPr>
          <w:color w:val="000000"/>
        </w:rPr>
      </w:pPr>
      <w:r>
        <w:rPr>
          <w:color w:val="000000"/>
        </w:rPr>
        <w:t>Additional permissions that are applicable to the entire Program shall</w:t>
      </w:r>
    </w:p>
    <w:p w14:paraId="63DA547E" w14:textId="77777777" w:rsidR="00B83B30" w:rsidRDefault="00B83B30" w:rsidP="00B83B30">
      <w:pPr>
        <w:pStyle w:val="HTMLPreformatted"/>
        <w:rPr>
          <w:color w:val="000000"/>
        </w:rPr>
      </w:pPr>
      <w:r>
        <w:rPr>
          <w:color w:val="000000"/>
        </w:rPr>
        <w:t>be treated as though they were included in this License, to the extent</w:t>
      </w:r>
    </w:p>
    <w:p w14:paraId="49E851BF" w14:textId="77777777" w:rsidR="00B83B30" w:rsidRDefault="00B83B30" w:rsidP="00B83B30">
      <w:pPr>
        <w:pStyle w:val="HTMLPreformatted"/>
        <w:rPr>
          <w:color w:val="000000"/>
        </w:rPr>
      </w:pPr>
      <w:r>
        <w:rPr>
          <w:color w:val="000000"/>
        </w:rPr>
        <w:t>that they are valid under applicable law.  If additional permissions</w:t>
      </w:r>
    </w:p>
    <w:p w14:paraId="7094DC68" w14:textId="77777777" w:rsidR="00B83B30" w:rsidRDefault="00B83B30" w:rsidP="00B83B30">
      <w:pPr>
        <w:pStyle w:val="HTMLPreformatted"/>
        <w:rPr>
          <w:color w:val="000000"/>
        </w:rPr>
      </w:pPr>
      <w:r>
        <w:rPr>
          <w:color w:val="000000"/>
        </w:rPr>
        <w:t>apply only to part of the Program, that part may be used separately</w:t>
      </w:r>
    </w:p>
    <w:p w14:paraId="19D881B0" w14:textId="77777777" w:rsidR="00B83B30" w:rsidRDefault="00B83B30" w:rsidP="00B83B30">
      <w:pPr>
        <w:pStyle w:val="HTMLPreformatted"/>
        <w:rPr>
          <w:color w:val="000000"/>
        </w:rPr>
      </w:pPr>
      <w:r>
        <w:rPr>
          <w:color w:val="000000"/>
        </w:rPr>
        <w:t>under those permissions, but the entire Program remains governed by</w:t>
      </w:r>
    </w:p>
    <w:p w14:paraId="21F3F2D0" w14:textId="77777777" w:rsidR="00B83B30" w:rsidRDefault="00B83B30" w:rsidP="00B83B30">
      <w:pPr>
        <w:pStyle w:val="HTMLPreformatted"/>
        <w:rPr>
          <w:color w:val="000000"/>
        </w:rPr>
      </w:pPr>
      <w:r>
        <w:rPr>
          <w:color w:val="000000"/>
        </w:rPr>
        <w:t>this License without regard to the additional permissions.</w:t>
      </w:r>
    </w:p>
    <w:p w14:paraId="26B6E00B" w14:textId="77777777" w:rsidR="00B83B30" w:rsidRDefault="00B83B30" w:rsidP="00B83B30">
      <w:pPr>
        <w:pStyle w:val="HTMLPreformatted"/>
        <w:rPr>
          <w:color w:val="000000"/>
        </w:rPr>
      </w:pPr>
    </w:p>
    <w:p w14:paraId="50BDCE9A" w14:textId="77777777" w:rsidR="00B83B30" w:rsidRDefault="00B83B30" w:rsidP="00B83B30">
      <w:pPr>
        <w:pStyle w:val="HTMLPreformatted"/>
        <w:rPr>
          <w:color w:val="000000"/>
        </w:rPr>
      </w:pPr>
      <w:r>
        <w:rPr>
          <w:color w:val="000000"/>
        </w:rPr>
        <w:t xml:space="preserve">  When you convey a copy of a covered work, you may at your option</w:t>
      </w:r>
    </w:p>
    <w:p w14:paraId="1CABC429" w14:textId="77777777" w:rsidR="00B83B30" w:rsidRDefault="00B83B30" w:rsidP="00B83B30">
      <w:pPr>
        <w:pStyle w:val="HTMLPreformatted"/>
        <w:rPr>
          <w:color w:val="000000"/>
        </w:rPr>
      </w:pPr>
      <w:r>
        <w:rPr>
          <w:color w:val="000000"/>
        </w:rPr>
        <w:t>remove any additional permissions from that copy, or from any part of</w:t>
      </w:r>
    </w:p>
    <w:p w14:paraId="0491270C" w14:textId="77777777" w:rsidR="00B83B30" w:rsidRDefault="00B83B30" w:rsidP="00B83B30">
      <w:pPr>
        <w:pStyle w:val="HTMLPreformatted"/>
        <w:rPr>
          <w:color w:val="000000"/>
        </w:rPr>
      </w:pPr>
      <w:r>
        <w:rPr>
          <w:color w:val="000000"/>
        </w:rPr>
        <w:t>it.  (Additional permissions may be written to require their own</w:t>
      </w:r>
    </w:p>
    <w:p w14:paraId="4F93BC25" w14:textId="77777777" w:rsidR="00B83B30" w:rsidRDefault="00B83B30" w:rsidP="00B83B30">
      <w:pPr>
        <w:pStyle w:val="HTMLPreformatted"/>
        <w:rPr>
          <w:color w:val="000000"/>
        </w:rPr>
      </w:pPr>
      <w:r>
        <w:rPr>
          <w:color w:val="000000"/>
        </w:rPr>
        <w:t>removal in certain cases when you modify the work.)  You may place</w:t>
      </w:r>
    </w:p>
    <w:p w14:paraId="71A5A789" w14:textId="77777777" w:rsidR="00B83B30" w:rsidRDefault="00B83B30" w:rsidP="00B83B30">
      <w:pPr>
        <w:pStyle w:val="HTMLPreformatted"/>
        <w:rPr>
          <w:color w:val="000000"/>
        </w:rPr>
      </w:pPr>
      <w:r>
        <w:rPr>
          <w:color w:val="000000"/>
        </w:rPr>
        <w:t>additional permissions on material, added by you to a covered work,</w:t>
      </w:r>
    </w:p>
    <w:p w14:paraId="7B1939A3" w14:textId="77777777" w:rsidR="00B83B30" w:rsidRDefault="00B83B30" w:rsidP="00B83B30">
      <w:pPr>
        <w:pStyle w:val="HTMLPreformatted"/>
        <w:rPr>
          <w:color w:val="000000"/>
        </w:rPr>
      </w:pPr>
      <w:r>
        <w:rPr>
          <w:color w:val="000000"/>
        </w:rPr>
        <w:t>for which you have or can give appropriate copyright permission.</w:t>
      </w:r>
    </w:p>
    <w:p w14:paraId="11C5209F" w14:textId="77777777" w:rsidR="00B83B30" w:rsidRDefault="00B83B30" w:rsidP="00B83B30">
      <w:pPr>
        <w:pStyle w:val="HTMLPreformatted"/>
        <w:rPr>
          <w:color w:val="000000"/>
        </w:rPr>
      </w:pPr>
    </w:p>
    <w:p w14:paraId="528137B9" w14:textId="77777777" w:rsidR="00B83B30" w:rsidRDefault="00B83B30" w:rsidP="00B83B30">
      <w:pPr>
        <w:pStyle w:val="HTMLPreformatted"/>
        <w:rPr>
          <w:color w:val="000000"/>
        </w:rPr>
      </w:pPr>
      <w:r>
        <w:rPr>
          <w:color w:val="000000"/>
        </w:rPr>
        <w:t xml:space="preserve">  Notwithstanding any other provision of this License, for material you</w:t>
      </w:r>
    </w:p>
    <w:p w14:paraId="42438461" w14:textId="77777777" w:rsidR="00B83B30" w:rsidRDefault="00B83B30" w:rsidP="00B83B30">
      <w:pPr>
        <w:pStyle w:val="HTMLPreformatted"/>
        <w:rPr>
          <w:color w:val="000000"/>
        </w:rPr>
      </w:pPr>
      <w:r>
        <w:rPr>
          <w:color w:val="000000"/>
        </w:rPr>
        <w:t>add to a covered work, you may (if authorized by the copyright holders of</w:t>
      </w:r>
    </w:p>
    <w:p w14:paraId="333A64B7" w14:textId="77777777" w:rsidR="00B83B30" w:rsidRDefault="00B83B30" w:rsidP="00B83B30">
      <w:pPr>
        <w:pStyle w:val="HTMLPreformatted"/>
        <w:rPr>
          <w:color w:val="000000"/>
        </w:rPr>
      </w:pPr>
      <w:r>
        <w:rPr>
          <w:color w:val="000000"/>
        </w:rPr>
        <w:t>that material) supplement the terms of this License with terms:</w:t>
      </w:r>
    </w:p>
    <w:p w14:paraId="62369466" w14:textId="77777777" w:rsidR="00B83B30" w:rsidRDefault="00B83B30" w:rsidP="00B83B30">
      <w:pPr>
        <w:pStyle w:val="HTMLPreformatted"/>
        <w:rPr>
          <w:color w:val="000000"/>
        </w:rPr>
      </w:pPr>
    </w:p>
    <w:p w14:paraId="62E7F7AD" w14:textId="77777777" w:rsidR="00B83B30" w:rsidRDefault="00B83B30" w:rsidP="00B83B30">
      <w:pPr>
        <w:pStyle w:val="HTMLPreformatted"/>
        <w:rPr>
          <w:color w:val="000000"/>
        </w:rPr>
      </w:pPr>
      <w:r>
        <w:rPr>
          <w:color w:val="000000"/>
        </w:rPr>
        <w:t xml:space="preserve">    a) Disclaiming warranty or limiting liability differently from the</w:t>
      </w:r>
    </w:p>
    <w:p w14:paraId="781593E4" w14:textId="77777777" w:rsidR="00B83B30" w:rsidRDefault="00B83B30" w:rsidP="00B83B30">
      <w:pPr>
        <w:pStyle w:val="HTMLPreformatted"/>
        <w:rPr>
          <w:color w:val="000000"/>
        </w:rPr>
      </w:pPr>
      <w:r>
        <w:rPr>
          <w:color w:val="000000"/>
        </w:rPr>
        <w:t xml:space="preserve">    terms of sections 15 and 16 of this License; or</w:t>
      </w:r>
    </w:p>
    <w:p w14:paraId="6ED78F2E" w14:textId="77777777" w:rsidR="00B83B30" w:rsidRDefault="00B83B30" w:rsidP="00B83B30">
      <w:pPr>
        <w:pStyle w:val="HTMLPreformatted"/>
        <w:rPr>
          <w:color w:val="000000"/>
        </w:rPr>
      </w:pPr>
    </w:p>
    <w:p w14:paraId="5E9CD391" w14:textId="77777777" w:rsidR="00B83B30" w:rsidRDefault="00B83B30" w:rsidP="00B83B30">
      <w:pPr>
        <w:pStyle w:val="HTMLPreformatted"/>
        <w:rPr>
          <w:color w:val="000000"/>
        </w:rPr>
      </w:pPr>
      <w:r>
        <w:rPr>
          <w:color w:val="000000"/>
        </w:rPr>
        <w:t xml:space="preserve">    b) Requiring preservation of specified reasonable legal notices or</w:t>
      </w:r>
    </w:p>
    <w:p w14:paraId="416D4541" w14:textId="77777777" w:rsidR="00B83B30" w:rsidRDefault="00B83B30" w:rsidP="00B83B30">
      <w:pPr>
        <w:pStyle w:val="HTMLPreformatted"/>
        <w:rPr>
          <w:color w:val="000000"/>
        </w:rPr>
      </w:pPr>
      <w:r>
        <w:rPr>
          <w:color w:val="000000"/>
        </w:rPr>
        <w:t xml:space="preserve">    author attributions in that material or in the Appropriate Legal</w:t>
      </w:r>
    </w:p>
    <w:p w14:paraId="1806B7D1" w14:textId="77777777" w:rsidR="00B83B30" w:rsidRDefault="00B83B30" w:rsidP="00B83B30">
      <w:pPr>
        <w:pStyle w:val="HTMLPreformatted"/>
        <w:rPr>
          <w:color w:val="000000"/>
        </w:rPr>
      </w:pPr>
      <w:r>
        <w:rPr>
          <w:color w:val="000000"/>
        </w:rPr>
        <w:t xml:space="preserve">    Notices displayed by works containing it; or</w:t>
      </w:r>
    </w:p>
    <w:p w14:paraId="54C6814D" w14:textId="77777777" w:rsidR="00B83B30" w:rsidRDefault="00B83B30" w:rsidP="00B83B30">
      <w:pPr>
        <w:pStyle w:val="HTMLPreformatted"/>
        <w:rPr>
          <w:color w:val="000000"/>
        </w:rPr>
      </w:pPr>
    </w:p>
    <w:p w14:paraId="5E5B3F89" w14:textId="77777777" w:rsidR="00B83B30" w:rsidRDefault="00B83B30" w:rsidP="00B83B30">
      <w:pPr>
        <w:pStyle w:val="HTMLPreformatted"/>
        <w:rPr>
          <w:color w:val="000000"/>
        </w:rPr>
      </w:pPr>
      <w:r>
        <w:rPr>
          <w:color w:val="000000"/>
        </w:rPr>
        <w:t xml:space="preserve">    c) Prohibiting misrepresentation of the origin of that material, or</w:t>
      </w:r>
    </w:p>
    <w:p w14:paraId="6DA15F6E" w14:textId="77777777" w:rsidR="00B83B30" w:rsidRDefault="00B83B30" w:rsidP="00B83B30">
      <w:pPr>
        <w:pStyle w:val="HTMLPreformatted"/>
        <w:rPr>
          <w:color w:val="000000"/>
        </w:rPr>
      </w:pPr>
      <w:r>
        <w:rPr>
          <w:color w:val="000000"/>
        </w:rPr>
        <w:t xml:space="preserve">    requiring that modified versions of such material be marked in</w:t>
      </w:r>
    </w:p>
    <w:p w14:paraId="62D6F80B" w14:textId="77777777" w:rsidR="00B83B30" w:rsidRDefault="00B83B30" w:rsidP="00B83B30">
      <w:pPr>
        <w:pStyle w:val="HTMLPreformatted"/>
        <w:rPr>
          <w:color w:val="000000"/>
        </w:rPr>
      </w:pPr>
      <w:r>
        <w:rPr>
          <w:color w:val="000000"/>
        </w:rPr>
        <w:t xml:space="preserve">    reasonable ways as different from the original version; or</w:t>
      </w:r>
    </w:p>
    <w:p w14:paraId="6BF6AC37" w14:textId="77777777" w:rsidR="00B83B30" w:rsidRDefault="00B83B30" w:rsidP="00B83B30">
      <w:pPr>
        <w:pStyle w:val="HTMLPreformatted"/>
        <w:rPr>
          <w:color w:val="000000"/>
        </w:rPr>
      </w:pPr>
    </w:p>
    <w:p w14:paraId="71399B3C" w14:textId="77777777" w:rsidR="00B83B30" w:rsidRDefault="00B83B30" w:rsidP="00B83B30">
      <w:pPr>
        <w:pStyle w:val="HTMLPreformatted"/>
        <w:rPr>
          <w:color w:val="000000"/>
        </w:rPr>
      </w:pPr>
      <w:r>
        <w:rPr>
          <w:color w:val="000000"/>
        </w:rPr>
        <w:t xml:space="preserve">    d) Limiting the use for publicity purposes of names of licensors or</w:t>
      </w:r>
    </w:p>
    <w:p w14:paraId="4A05444F" w14:textId="77777777" w:rsidR="00B83B30" w:rsidRDefault="00B83B30" w:rsidP="00B83B30">
      <w:pPr>
        <w:pStyle w:val="HTMLPreformatted"/>
        <w:rPr>
          <w:color w:val="000000"/>
        </w:rPr>
      </w:pPr>
      <w:r>
        <w:rPr>
          <w:color w:val="000000"/>
        </w:rPr>
        <w:t xml:space="preserve">    authors of the material; or</w:t>
      </w:r>
    </w:p>
    <w:p w14:paraId="471A59C0" w14:textId="77777777" w:rsidR="00B83B30" w:rsidRDefault="00B83B30" w:rsidP="00B83B30">
      <w:pPr>
        <w:pStyle w:val="HTMLPreformatted"/>
        <w:rPr>
          <w:color w:val="000000"/>
        </w:rPr>
      </w:pPr>
    </w:p>
    <w:p w14:paraId="58F1E66D" w14:textId="77777777" w:rsidR="00B83B30" w:rsidRDefault="00B83B30" w:rsidP="00B83B30">
      <w:pPr>
        <w:pStyle w:val="HTMLPreformatted"/>
        <w:rPr>
          <w:color w:val="000000"/>
        </w:rPr>
      </w:pPr>
      <w:r>
        <w:rPr>
          <w:color w:val="000000"/>
        </w:rPr>
        <w:t xml:space="preserve">    e) Declining to grant rights under trademark law for use of some</w:t>
      </w:r>
    </w:p>
    <w:p w14:paraId="5321CEF8" w14:textId="77777777" w:rsidR="00B83B30" w:rsidRDefault="00B83B30" w:rsidP="00B83B30">
      <w:pPr>
        <w:pStyle w:val="HTMLPreformatted"/>
        <w:rPr>
          <w:color w:val="000000"/>
        </w:rPr>
      </w:pPr>
      <w:r>
        <w:rPr>
          <w:color w:val="000000"/>
        </w:rPr>
        <w:t xml:space="preserve">    trade names, trademarks, or service marks; or</w:t>
      </w:r>
    </w:p>
    <w:p w14:paraId="530DE519" w14:textId="77777777" w:rsidR="00B83B30" w:rsidRDefault="00B83B30" w:rsidP="00B83B30">
      <w:pPr>
        <w:pStyle w:val="HTMLPreformatted"/>
        <w:rPr>
          <w:color w:val="000000"/>
        </w:rPr>
      </w:pPr>
    </w:p>
    <w:p w14:paraId="571AC43A" w14:textId="77777777" w:rsidR="00B83B30" w:rsidRDefault="00B83B30" w:rsidP="00B83B30">
      <w:pPr>
        <w:pStyle w:val="HTMLPreformatted"/>
        <w:rPr>
          <w:color w:val="000000"/>
        </w:rPr>
      </w:pPr>
      <w:r>
        <w:rPr>
          <w:color w:val="000000"/>
        </w:rPr>
        <w:t xml:space="preserve">    f) Requiring indemnification of licensors and authors of that</w:t>
      </w:r>
    </w:p>
    <w:p w14:paraId="38E6BE3C" w14:textId="77777777" w:rsidR="00B83B30" w:rsidRDefault="00B83B30" w:rsidP="00B83B30">
      <w:pPr>
        <w:pStyle w:val="HTMLPreformatted"/>
        <w:rPr>
          <w:color w:val="000000"/>
        </w:rPr>
      </w:pPr>
      <w:r>
        <w:rPr>
          <w:color w:val="000000"/>
        </w:rPr>
        <w:t xml:space="preserve">    material by anyone who conveys the material (or modified versions of</w:t>
      </w:r>
    </w:p>
    <w:p w14:paraId="071CE37C" w14:textId="77777777" w:rsidR="00B83B30" w:rsidRDefault="00B83B30" w:rsidP="00B83B30">
      <w:pPr>
        <w:pStyle w:val="HTMLPreformatted"/>
        <w:rPr>
          <w:color w:val="000000"/>
        </w:rPr>
      </w:pPr>
      <w:r>
        <w:rPr>
          <w:color w:val="000000"/>
        </w:rPr>
        <w:t xml:space="preserve">    it) with contractual assumptions of liability to the recipient, for</w:t>
      </w:r>
    </w:p>
    <w:p w14:paraId="7A4FBDCC" w14:textId="77777777" w:rsidR="00B83B30" w:rsidRDefault="00B83B30" w:rsidP="00B83B30">
      <w:pPr>
        <w:pStyle w:val="HTMLPreformatted"/>
        <w:rPr>
          <w:color w:val="000000"/>
        </w:rPr>
      </w:pPr>
      <w:r>
        <w:rPr>
          <w:color w:val="000000"/>
        </w:rPr>
        <w:t xml:space="preserve">    any liability that these contractual assumptions directly impose on</w:t>
      </w:r>
    </w:p>
    <w:p w14:paraId="60312C53" w14:textId="77777777" w:rsidR="00B83B30" w:rsidRDefault="00B83B30" w:rsidP="00B83B30">
      <w:pPr>
        <w:pStyle w:val="HTMLPreformatted"/>
        <w:rPr>
          <w:color w:val="000000"/>
        </w:rPr>
      </w:pPr>
      <w:r>
        <w:rPr>
          <w:color w:val="000000"/>
        </w:rPr>
        <w:t xml:space="preserve">    those licensors and authors.</w:t>
      </w:r>
    </w:p>
    <w:p w14:paraId="597E57AC" w14:textId="77777777" w:rsidR="00B83B30" w:rsidRDefault="00B83B30" w:rsidP="00B83B30">
      <w:pPr>
        <w:pStyle w:val="HTMLPreformatted"/>
        <w:rPr>
          <w:color w:val="000000"/>
        </w:rPr>
      </w:pPr>
    </w:p>
    <w:p w14:paraId="5EF6546C" w14:textId="77777777" w:rsidR="00B83B30" w:rsidRDefault="00B83B30" w:rsidP="00B83B30">
      <w:pPr>
        <w:pStyle w:val="HTMLPreformatted"/>
        <w:rPr>
          <w:color w:val="000000"/>
        </w:rPr>
      </w:pPr>
      <w:r>
        <w:rPr>
          <w:color w:val="000000"/>
        </w:rPr>
        <w:t xml:space="preserve">  All other non-permissive additional terms are considered "further</w:t>
      </w:r>
    </w:p>
    <w:p w14:paraId="2B11A580" w14:textId="77777777" w:rsidR="00B83B30" w:rsidRDefault="00B83B30" w:rsidP="00B83B30">
      <w:pPr>
        <w:pStyle w:val="HTMLPreformatted"/>
        <w:rPr>
          <w:color w:val="000000"/>
        </w:rPr>
      </w:pPr>
      <w:r>
        <w:rPr>
          <w:color w:val="000000"/>
        </w:rPr>
        <w:t>restrictions" within the meaning of section 10.  If the Program as you</w:t>
      </w:r>
    </w:p>
    <w:p w14:paraId="5F06F96A" w14:textId="77777777" w:rsidR="00B83B30" w:rsidRDefault="00B83B30" w:rsidP="00B83B30">
      <w:pPr>
        <w:pStyle w:val="HTMLPreformatted"/>
        <w:rPr>
          <w:color w:val="000000"/>
        </w:rPr>
      </w:pPr>
      <w:r>
        <w:rPr>
          <w:color w:val="000000"/>
        </w:rPr>
        <w:t>received it, or any part of it, contains a notice stating that it is</w:t>
      </w:r>
    </w:p>
    <w:p w14:paraId="299B3026" w14:textId="77777777" w:rsidR="00B83B30" w:rsidRDefault="00B83B30" w:rsidP="00B83B30">
      <w:pPr>
        <w:pStyle w:val="HTMLPreformatted"/>
        <w:rPr>
          <w:color w:val="000000"/>
        </w:rPr>
      </w:pPr>
      <w:r>
        <w:rPr>
          <w:color w:val="000000"/>
        </w:rPr>
        <w:t>governed by this License along with a term that is a further</w:t>
      </w:r>
    </w:p>
    <w:p w14:paraId="4192F713" w14:textId="77777777" w:rsidR="00B83B30" w:rsidRDefault="00B83B30" w:rsidP="00B83B30">
      <w:pPr>
        <w:pStyle w:val="HTMLPreformatted"/>
        <w:rPr>
          <w:color w:val="000000"/>
        </w:rPr>
      </w:pPr>
      <w:r>
        <w:rPr>
          <w:color w:val="000000"/>
        </w:rPr>
        <w:t>restriction, you may remove that term.  If a license document contains</w:t>
      </w:r>
    </w:p>
    <w:p w14:paraId="3E1D6281" w14:textId="77777777" w:rsidR="00B83B30" w:rsidRDefault="00B83B30" w:rsidP="00B83B30">
      <w:pPr>
        <w:pStyle w:val="HTMLPreformatted"/>
        <w:rPr>
          <w:color w:val="000000"/>
        </w:rPr>
      </w:pPr>
      <w:r>
        <w:rPr>
          <w:color w:val="000000"/>
        </w:rPr>
        <w:t>a further restriction but permits relicensing or conveying under this</w:t>
      </w:r>
    </w:p>
    <w:p w14:paraId="0858B719" w14:textId="77777777" w:rsidR="00B83B30" w:rsidRDefault="00B83B30" w:rsidP="00B83B30">
      <w:pPr>
        <w:pStyle w:val="HTMLPreformatted"/>
        <w:rPr>
          <w:color w:val="000000"/>
        </w:rPr>
      </w:pPr>
      <w:r>
        <w:rPr>
          <w:color w:val="000000"/>
        </w:rPr>
        <w:t>License, you may add to a covered work material governed by the terms</w:t>
      </w:r>
    </w:p>
    <w:p w14:paraId="4E74F174" w14:textId="77777777" w:rsidR="00B83B30" w:rsidRDefault="00B83B30" w:rsidP="00B83B30">
      <w:pPr>
        <w:pStyle w:val="HTMLPreformatted"/>
        <w:rPr>
          <w:color w:val="000000"/>
        </w:rPr>
      </w:pPr>
      <w:r>
        <w:rPr>
          <w:color w:val="000000"/>
        </w:rPr>
        <w:t>of that license document, provided that the further restriction does</w:t>
      </w:r>
    </w:p>
    <w:p w14:paraId="775FD1E5" w14:textId="77777777" w:rsidR="00B83B30" w:rsidRDefault="00B83B30" w:rsidP="00B83B30">
      <w:pPr>
        <w:pStyle w:val="HTMLPreformatted"/>
        <w:rPr>
          <w:color w:val="000000"/>
        </w:rPr>
      </w:pPr>
      <w:r>
        <w:rPr>
          <w:color w:val="000000"/>
        </w:rPr>
        <w:t>not survive such relicensing or conveying.</w:t>
      </w:r>
    </w:p>
    <w:p w14:paraId="32042778" w14:textId="77777777" w:rsidR="00B83B30" w:rsidRDefault="00B83B30" w:rsidP="00B83B30">
      <w:pPr>
        <w:pStyle w:val="HTMLPreformatted"/>
        <w:rPr>
          <w:color w:val="000000"/>
        </w:rPr>
      </w:pPr>
    </w:p>
    <w:p w14:paraId="646AE203" w14:textId="77777777" w:rsidR="00B83B30" w:rsidRDefault="00B83B30" w:rsidP="00B83B30">
      <w:pPr>
        <w:pStyle w:val="HTMLPreformatted"/>
        <w:rPr>
          <w:color w:val="000000"/>
        </w:rPr>
      </w:pPr>
      <w:r>
        <w:rPr>
          <w:color w:val="000000"/>
        </w:rPr>
        <w:t xml:space="preserve">  If you add terms to a covered work in accord with this section, you</w:t>
      </w:r>
    </w:p>
    <w:p w14:paraId="736D6880" w14:textId="77777777" w:rsidR="00B83B30" w:rsidRDefault="00B83B30" w:rsidP="00B83B30">
      <w:pPr>
        <w:pStyle w:val="HTMLPreformatted"/>
        <w:rPr>
          <w:color w:val="000000"/>
        </w:rPr>
      </w:pPr>
      <w:r>
        <w:rPr>
          <w:color w:val="000000"/>
        </w:rPr>
        <w:t>must place, in the relevant source files, a statement of the</w:t>
      </w:r>
    </w:p>
    <w:p w14:paraId="474EE76B" w14:textId="77777777" w:rsidR="00B83B30" w:rsidRDefault="00B83B30" w:rsidP="00B83B30">
      <w:pPr>
        <w:pStyle w:val="HTMLPreformatted"/>
        <w:rPr>
          <w:color w:val="000000"/>
        </w:rPr>
      </w:pPr>
      <w:r>
        <w:rPr>
          <w:color w:val="000000"/>
        </w:rPr>
        <w:t>additional terms that apply to those files, or a notice indicating</w:t>
      </w:r>
    </w:p>
    <w:p w14:paraId="3910C385" w14:textId="77777777" w:rsidR="00B83B30" w:rsidRDefault="00B83B30" w:rsidP="00B83B30">
      <w:pPr>
        <w:pStyle w:val="HTMLPreformatted"/>
        <w:rPr>
          <w:color w:val="000000"/>
        </w:rPr>
      </w:pPr>
      <w:r>
        <w:rPr>
          <w:color w:val="000000"/>
        </w:rPr>
        <w:t>where to find the applicable terms.</w:t>
      </w:r>
    </w:p>
    <w:p w14:paraId="5329A260" w14:textId="77777777" w:rsidR="00B83B30" w:rsidRDefault="00B83B30" w:rsidP="00B83B30">
      <w:pPr>
        <w:pStyle w:val="HTMLPreformatted"/>
        <w:rPr>
          <w:color w:val="000000"/>
        </w:rPr>
      </w:pPr>
    </w:p>
    <w:p w14:paraId="7F472DA3" w14:textId="77777777" w:rsidR="00B83B30" w:rsidRDefault="00B83B30" w:rsidP="00B83B30">
      <w:pPr>
        <w:pStyle w:val="HTMLPreformatted"/>
        <w:rPr>
          <w:color w:val="000000"/>
        </w:rPr>
      </w:pPr>
      <w:r>
        <w:rPr>
          <w:color w:val="000000"/>
        </w:rPr>
        <w:t xml:space="preserve">  Additional terms, permissive or non-permissive, may be stated in the</w:t>
      </w:r>
    </w:p>
    <w:p w14:paraId="68AED494" w14:textId="77777777" w:rsidR="00B83B30" w:rsidRDefault="00B83B30" w:rsidP="00B83B30">
      <w:pPr>
        <w:pStyle w:val="HTMLPreformatted"/>
        <w:rPr>
          <w:color w:val="000000"/>
        </w:rPr>
      </w:pPr>
      <w:r>
        <w:rPr>
          <w:color w:val="000000"/>
        </w:rPr>
        <w:t>form of a separately written license, or stated as exceptions;</w:t>
      </w:r>
    </w:p>
    <w:p w14:paraId="161E101A" w14:textId="77777777" w:rsidR="00B83B30" w:rsidRDefault="00B83B30" w:rsidP="00B83B30">
      <w:pPr>
        <w:pStyle w:val="HTMLPreformatted"/>
        <w:rPr>
          <w:color w:val="000000"/>
        </w:rPr>
      </w:pPr>
      <w:r>
        <w:rPr>
          <w:color w:val="000000"/>
        </w:rPr>
        <w:t>the above requirements apply either way.</w:t>
      </w:r>
    </w:p>
    <w:p w14:paraId="1A5C8339" w14:textId="77777777" w:rsidR="00B83B30" w:rsidRDefault="00B83B30" w:rsidP="00B83B30">
      <w:pPr>
        <w:pStyle w:val="HTMLPreformatted"/>
        <w:rPr>
          <w:color w:val="000000"/>
        </w:rPr>
      </w:pPr>
    </w:p>
    <w:p w14:paraId="6A22EA03" w14:textId="77777777" w:rsidR="00B83B30" w:rsidRDefault="00B83B30" w:rsidP="00B83B30">
      <w:pPr>
        <w:pStyle w:val="HTMLPreformatted"/>
        <w:rPr>
          <w:color w:val="000000"/>
        </w:rPr>
      </w:pPr>
      <w:r>
        <w:rPr>
          <w:color w:val="000000"/>
        </w:rPr>
        <w:t xml:space="preserve">  8. Termination.</w:t>
      </w:r>
    </w:p>
    <w:p w14:paraId="587859CB" w14:textId="77777777" w:rsidR="00B83B30" w:rsidRDefault="00B83B30" w:rsidP="00B83B30">
      <w:pPr>
        <w:pStyle w:val="HTMLPreformatted"/>
        <w:rPr>
          <w:color w:val="000000"/>
        </w:rPr>
      </w:pPr>
    </w:p>
    <w:p w14:paraId="1C199F62" w14:textId="77777777" w:rsidR="00B83B30" w:rsidRDefault="00B83B30" w:rsidP="00B83B30">
      <w:pPr>
        <w:pStyle w:val="HTMLPreformatted"/>
        <w:rPr>
          <w:color w:val="000000"/>
        </w:rPr>
      </w:pPr>
      <w:r>
        <w:rPr>
          <w:color w:val="000000"/>
        </w:rPr>
        <w:t xml:space="preserve">  You may not propagate or modify a covered work except as expressly</w:t>
      </w:r>
    </w:p>
    <w:p w14:paraId="1E0435E4" w14:textId="77777777" w:rsidR="00B83B30" w:rsidRDefault="00B83B30" w:rsidP="00B83B30">
      <w:pPr>
        <w:pStyle w:val="HTMLPreformatted"/>
        <w:rPr>
          <w:color w:val="000000"/>
        </w:rPr>
      </w:pPr>
      <w:r>
        <w:rPr>
          <w:color w:val="000000"/>
        </w:rPr>
        <w:t>provided under this License.  Any attempt otherwise to propagate or</w:t>
      </w:r>
    </w:p>
    <w:p w14:paraId="229423A7" w14:textId="77777777" w:rsidR="00B83B30" w:rsidRDefault="00B83B30" w:rsidP="00B83B30">
      <w:pPr>
        <w:pStyle w:val="HTMLPreformatted"/>
        <w:rPr>
          <w:color w:val="000000"/>
        </w:rPr>
      </w:pPr>
      <w:r>
        <w:rPr>
          <w:color w:val="000000"/>
        </w:rPr>
        <w:t>modify it is void, and will automatically terminate your rights under</w:t>
      </w:r>
    </w:p>
    <w:p w14:paraId="28287D82" w14:textId="77777777" w:rsidR="00B83B30" w:rsidRDefault="00B83B30" w:rsidP="00B83B30">
      <w:pPr>
        <w:pStyle w:val="HTMLPreformatted"/>
        <w:rPr>
          <w:color w:val="000000"/>
        </w:rPr>
      </w:pPr>
      <w:r>
        <w:rPr>
          <w:color w:val="000000"/>
        </w:rPr>
        <w:t>this License (including any patent licenses granted under the third</w:t>
      </w:r>
    </w:p>
    <w:p w14:paraId="3463B4C7" w14:textId="77777777" w:rsidR="00B83B30" w:rsidRDefault="00B83B30" w:rsidP="00B83B30">
      <w:pPr>
        <w:pStyle w:val="HTMLPreformatted"/>
        <w:rPr>
          <w:color w:val="000000"/>
        </w:rPr>
      </w:pPr>
      <w:r>
        <w:rPr>
          <w:color w:val="000000"/>
        </w:rPr>
        <w:t>paragraph of section 11).</w:t>
      </w:r>
    </w:p>
    <w:p w14:paraId="701AF3E2" w14:textId="77777777" w:rsidR="00B83B30" w:rsidRDefault="00B83B30" w:rsidP="00B83B30">
      <w:pPr>
        <w:pStyle w:val="HTMLPreformatted"/>
        <w:rPr>
          <w:color w:val="000000"/>
        </w:rPr>
      </w:pPr>
    </w:p>
    <w:p w14:paraId="550B0AC7" w14:textId="77777777" w:rsidR="00B83B30" w:rsidRDefault="00B83B30" w:rsidP="00B83B30">
      <w:pPr>
        <w:pStyle w:val="HTMLPreformatted"/>
        <w:rPr>
          <w:color w:val="000000"/>
        </w:rPr>
      </w:pPr>
      <w:r>
        <w:rPr>
          <w:color w:val="000000"/>
        </w:rPr>
        <w:t xml:space="preserve">  However, if you cease all violation of this License, then your</w:t>
      </w:r>
    </w:p>
    <w:p w14:paraId="23A960DE" w14:textId="77777777" w:rsidR="00B83B30" w:rsidRDefault="00B83B30" w:rsidP="00B83B30">
      <w:pPr>
        <w:pStyle w:val="HTMLPreformatted"/>
        <w:rPr>
          <w:color w:val="000000"/>
        </w:rPr>
      </w:pPr>
      <w:r>
        <w:rPr>
          <w:color w:val="000000"/>
        </w:rPr>
        <w:t xml:space="preserve">license from a </w:t>
      </w:r>
      <w:proofErr w:type="gramStart"/>
      <w:r>
        <w:rPr>
          <w:color w:val="000000"/>
        </w:rPr>
        <w:t>particular copyright</w:t>
      </w:r>
      <w:proofErr w:type="gramEnd"/>
      <w:r>
        <w:rPr>
          <w:color w:val="000000"/>
        </w:rPr>
        <w:t xml:space="preserve"> holder is reinstated (a)</w:t>
      </w:r>
    </w:p>
    <w:p w14:paraId="33F5DFB1" w14:textId="77777777" w:rsidR="00B83B30" w:rsidRDefault="00B83B30" w:rsidP="00B83B30">
      <w:pPr>
        <w:pStyle w:val="HTMLPreformatted"/>
        <w:rPr>
          <w:color w:val="000000"/>
        </w:rPr>
      </w:pPr>
      <w:r>
        <w:rPr>
          <w:color w:val="000000"/>
        </w:rPr>
        <w:t>provisionally, unless and until the copyright holder explicitly and</w:t>
      </w:r>
    </w:p>
    <w:p w14:paraId="7A93683B" w14:textId="77777777" w:rsidR="00B83B30" w:rsidRDefault="00B83B30" w:rsidP="00B83B30">
      <w:pPr>
        <w:pStyle w:val="HTMLPreformatted"/>
        <w:rPr>
          <w:color w:val="000000"/>
        </w:rPr>
      </w:pPr>
      <w:r>
        <w:rPr>
          <w:color w:val="000000"/>
        </w:rPr>
        <w:t>finally terminates your license, and (b) permanently, if the copyright</w:t>
      </w:r>
    </w:p>
    <w:p w14:paraId="0412A4F6" w14:textId="77777777" w:rsidR="00B83B30" w:rsidRDefault="00B83B30" w:rsidP="00B83B30">
      <w:pPr>
        <w:pStyle w:val="HTMLPreformatted"/>
        <w:rPr>
          <w:color w:val="000000"/>
        </w:rPr>
      </w:pPr>
      <w:r>
        <w:rPr>
          <w:color w:val="000000"/>
        </w:rPr>
        <w:t>holder fails to notify you of the violation by some reasonable means</w:t>
      </w:r>
    </w:p>
    <w:p w14:paraId="5A4F18DA" w14:textId="77777777" w:rsidR="00B83B30" w:rsidRDefault="00B83B30" w:rsidP="00B83B30">
      <w:pPr>
        <w:pStyle w:val="HTMLPreformatted"/>
        <w:rPr>
          <w:color w:val="000000"/>
        </w:rPr>
      </w:pPr>
      <w:r>
        <w:rPr>
          <w:color w:val="000000"/>
        </w:rPr>
        <w:t>prior to 60 days after the cessation.</w:t>
      </w:r>
    </w:p>
    <w:p w14:paraId="277958D6" w14:textId="77777777" w:rsidR="00B83B30" w:rsidRDefault="00B83B30" w:rsidP="00B83B30">
      <w:pPr>
        <w:pStyle w:val="HTMLPreformatted"/>
        <w:rPr>
          <w:color w:val="000000"/>
        </w:rPr>
      </w:pPr>
    </w:p>
    <w:p w14:paraId="7551C3F5" w14:textId="77777777" w:rsidR="00B83B30" w:rsidRDefault="00B83B30" w:rsidP="00B83B30">
      <w:pPr>
        <w:pStyle w:val="HTMLPreformatted"/>
        <w:rPr>
          <w:color w:val="000000"/>
        </w:rPr>
      </w:pPr>
      <w:r>
        <w:rPr>
          <w:color w:val="000000"/>
        </w:rPr>
        <w:t xml:space="preserve">  Moreover, your license from a </w:t>
      </w:r>
      <w:proofErr w:type="gramStart"/>
      <w:r>
        <w:rPr>
          <w:color w:val="000000"/>
        </w:rPr>
        <w:t>particular copyright</w:t>
      </w:r>
      <w:proofErr w:type="gramEnd"/>
      <w:r>
        <w:rPr>
          <w:color w:val="000000"/>
        </w:rPr>
        <w:t xml:space="preserve"> holder is</w:t>
      </w:r>
    </w:p>
    <w:p w14:paraId="5CD79360" w14:textId="77777777" w:rsidR="00B83B30" w:rsidRDefault="00B83B30" w:rsidP="00B83B30">
      <w:pPr>
        <w:pStyle w:val="HTMLPreformatted"/>
        <w:rPr>
          <w:color w:val="000000"/>
        </w:rPr>
      </w:pPr>
      <w:r>
        <w:rPr>
          <w:color w:val="000000"/>
        </w:rPr>
        <w:t>reinstated permanently if the copyright holder notifies you of the</w:t>
      </w:r>
    </w:p>
    <w:p w14:paraId="553DB000" w14:textId="77777777" w:rsidR="00B83B30" w:rsidRDefault="00B83B30" w:rsidP="00B83B30">
      <w:pPr>
        <w:pStyle w:val="HTMLPreformatted"/>
        <w:rPr>
          <w:color w:val="000000"/>
        </w:rPr>
      </w:pPr>
      <w:r>
        <w:rPr>
          <w:color w:val="000000"/>
        </w:rPr>
        <w:t>violation by some reasonable means, this is the first time you have</w:t>
      </w:r>
    </w:p>
    <w:p w14:paraId="3A95DFF2" w14:textId="77777777" w:rsidR="00B83B30" w:rsidRDefault="00B83B30" w:rsidP="00B83B30">
      <w:pPr>
        <w:pStyle w:val="HTMLPreformatted"/>
        <w:rPr>
          <w:color w:val="000000"/>
        </w:rPr>
      </w:pPr>
      <w:r>
        <w:rPr>
          <w:color w:val="000000"/>
        </w:rPr>
        <w:t>received notice of violation of this License (for any work) from that</w:t>
      </w:r>
    </w:p>
    <w:p w14:paraId="22BD08A1" w14:textId="77777777" w:rsidR="00B83B30" w:rsidRDefault="00B83B30" w:rsidP="00B83B30">
      <w:pPr>
        <w:pStyle w:val="HTMLPreformatted"/>
        <w:rPr>
          <w:color w:val="000000"/>
        </w:rPr>
      </w:pPr>
      <w:r>
        <w:rPr>
          <w:color w:val="000000"/>
        </w:rPr>
        <w:t>copyright holder, and you cure the violation prior to 30 days after</w:t>
      </w:r>
    </w:p>
    <w:p w14:paraId="4900C76E" w14:textId="77777777" w:rsidR="00B83B30" w:rsidRDefault="00B83B30" w:rsidP="00B83B30">
      <w:pPr>
        <w:pStyle w:val="HTMLPreformatted"/>
        <w:rPr>
          <w:color w:val="000000"/>
        </w:rPr>
      </w:pPr>
      <w:r>
        <w:rPr>
          <w:color w:val="000000"/>
        </w:rPr>
        <w:t>your receipt of the notice.</w:t>
      </w:r>
    </w:p>
    <w:p w14:paraId="3DEF909E" w14:textId="77777777" w:rsidR="00B83B30" w:rsidRDefault="00B83B30" w:rsidP="00B83B30">
      <w:pPr>
        <w:pStyle w:val="HTMLPreformatted"/>
        <w:rPr>
          <w:color w:val="000000"/>
        </w:rPr>
      </w:pPr>
    </w:p>
    <w:p w14:paraId="2A8BC615" w14:textId="77777777" w:rsidR="00B83B30" w:rsidRDefault="00B83B30" w:rsidP="00B83B30">
      <w:pPr>
        <w:pStyle w:val="HTMLPreformatted"/>
        <w:rPr>
          <w:color w:val="000000"/>
        </w:rPr>
      </w:pPr>
      <w:r>
        <w:rPr>
          <w:color w:val="000000"/>
        </w:rPr>
        <w:t xml:space="preserve">  Termination of your rights under this section does not terminate the</w:t>
      </w:r>
    </w:p>
    <w:p w14:paraId="4F3ACE72" w14:textId="77777777" w:rsidR="00B83B30" w:rsidRDefault="00B83B30" w:rsidP="00B83B30">
      <w:pPr>
        <w:pStyle w:val="HTMLPreformatted"/>
        <w:rPr>
          <w:color w:val="000000"/>
        </w:rPr>
      </w:pPr>
      <w:r>
        <w:rPr>
          <w:color w:val="000000"/>
        </w:rPr>
        <w:t>licenses of parties who have received copies or rights from you under</w:t>
      </w:r>
    </w:p>
    <w:p w14:paraId="1E0EDBCF" w14:textId="77777777" w:rsidR="00B83B30" w:rsidRDefault="00B83B30" w:rsidP="00B83B30">
      <w:pPr>
        <w:pStyle w:val="HTMLPreformatted"/>
        <w:rPr>
          <w:color w:val="000000"/>
        </w:rPr>
      </w:pPr>
      <w:r>
        <w:rPr>
          <w:color w:val="000000"/>
        </w:rPr>
        <w:t>this License.  If your rights have been terminated and not permanently</w:t>
      </w:r>
    </w:p>
    <w:p w14:paraId="3B13595C" w14:textId="77777777" w:rsidR="00B83B30" w:rsidRDefault="00B83B30" w:rsidP="00B83B30">
      <w:pPr>
        <w:pStyle w:val="HTMLPreformatted"/>
        <w:rPr>
          <w:color w:val="000000"/>
        </w:rPr>
      </w:pPr>
      <w:r>
        <w:rPr>
          <w:color w:val="000000"/>
        </w:rPr>
        <w:t>reinstated, you do not qualify to receive new licenses for the same</w:t>
      </w:r>
    </w:p>
    <w:p w14:paraId="7057EAFF" w14:textId="77777777" w:rsidR="00B83B30" w:rsidRDefault="00B83B30" w:rsidP="00B83B30">
      <w:pPr>
        <w:pStyle w:val="HTMLPreformatted"/>
        <w:rPr>
          <w:color w:val="000000"/>
        </w:rPr>
      </w:pPr>
      <w:r>
        <w:rPr>
          <w:color w:val="000000"/>
        </w:rPr>
        <w:t>material under section 10.</w:t>
      </w:r>
    </w:p>
    <w:p w14:paraId="77DF2AE6" w14:textId="77777777" w:rsidR="00B83B30" w:rsidRDefault="00B83B30" w:rsidP="00B83B30">
      <w:pPr>
        <w:pStyle w:val="HTMLPreformatted"/>
        <w:rPr>
          <w:color w:val="000000"/>
        </w:rPr>
      </w:pPr>
    </w:p>
    <w:p w14:paraId="477DB9E8" w14:textId="77777777" w:rsidR="00B83B30" w:rsidRDefault="00B83B30" w:rsidP="00B83B30">
      <w:pPr>
        <w:pStyle w:val="HTMLPreformatted"/>
        <w:rPr>
          <w:color w:val="000000"/>
        </w:rPr>
      </w:pPr>
      <w:r>
        <w:rPr>
          <w:color w:val="000000"/>
        </w:rPr>
        <w:t xml:space="preserve">  9. Acceptance Not Required for Having Copies.</w:t>
      </w:r>
    </w:p>
    <w:p w14:paraId="3D51D8F7" w14:textId="77777777" w:rsidR="00B83B30" w:rsidRDefault="00B83B30" w:rsidP="00B83B30">
      <w:pPr>
        <w:pStyle w:val="HTMLPreformatted"/>
        <w:rPr>
          <w:color w:val="000000"/>
        </w:rPr>
      </w:pPr>
    </w:p>
    <w:p w14:paraId="07FD53DA" w14:textId="77777777" w:rsidR="00B83B30" w:rsidRDefault="00B83B30" w:rsidP="00B83B30">
      <w:pPr>
        <w:pStyle w:val="HTMLPreformatted"/>
        <w:rPr>
          <w:color w:val="000000"/>
        </w:rPr>
      </w:pPr>
      <w:r>
        <w:rPr>
          <w:color w:val="000000"/>
        </w:rPr>
        <w:t xml:space="preserve">  You are not required to accept this License in order to receive or</w:t>
      </w:r>
    </w:p>
    <w:p w14:paraId="1C8676B0" w14:textId="77777777" w:rsidR="00B83B30" w:rsidRDefault="00B83B30" w:rsidP="00B83B30">
      <w:pPr>
        <w:pStyle w:val="HTMLPreformatted"/>
        <w:rPr>
          <w:color w:val="000000"/>
        </w:rPr>
      </w:pPr>
      <w:r>
        <w:rPr>
          <w:color w:val="000000"/>
        </w:rPr>
        <w:t>run a copy of the Program.  Ancillary propagation of a covered work</w:t>
      </w:r>
    </w:p>
    <w:p w14:paraId="6D840305" w14:textId="77777777" w:rsidR="00B83B30" w:rsidRDefault="00B83B30" w:rsidP="00B83B30">
      <w:pPr>
        <w:pStyle w:val="HTMLPreformatted"/>
        <w:rPr>
          <w:color w:val="000000"/>
        </w:rPr>
      </w:pPr>
      <w:r>
        <w:rPr>
          <w:color w:val="000000"/>
        </w:rPr>
        <w:t xml:space="preserve">occurring solely </w:t>
      </w:r>
      <w:proofErr w:type="gramStart"/>
      <w:r>
        <w:rPr>
          <w:color w:val="000000"/>
        </w:rPr>
        <w:t>as a consequence of</w:t>
      </w:r>
      <w:proofErr w:type="gramEnd"/>
      <w:r>
        <w:rPr>
          <w:color w:val="000000"/>
        </w:rPr>
        <w:t xml:space="preserve"> using peer-to-peer transmission</w:t>
      </w:r>
    </w:p>
    <w:p w14:paraId="7C74C2C9" w14:textId="77777777" w:rsidR="00B83B30" w:rsidRDefault="00B83B30" w:rsidP="00B83B30">
      <w:pPr>
        <w:pStyle w:val="HTMLPreformatted"/>
        <w:rPr>
          <w:color w:val="000000"/>
        </w:rPr>
      </w:pPr>
      <w:r>
        <w:rPr>
          <w:color w:val="000000"/>
        </w:rPr>
        <w:t>to receive a copy likewise does not require acceptance.  However,</w:t>
      </w:r>
    </w:p>
    <w:p w14:paraId="26618F7C" w14:textId="77777777" w:rsidR="00B83B30" w:rsidRDefault="00B83B30" w:rsidP="00B83B30">
      <w:pPr>
        <w:pStyle w:val="HTMLPreformatted"/>
        <w:rPr>
          <w:color w:val="000000"/>
        </w:rPr>
      </w:pPr>
      <w:r>
        <w:rPr>
          <w:color w:val="000000"/>
        </w:rPr>
        <w:t>nothing other than this License grants you permission to propagate or</w:t>
      </w:r>
    </w:p>
    <w:p w14:paraId="07CA4245" w14:textId="77777777" w:rsidR="00B83B30" w:rsidRDefault="00B83B30" w:rsidP="00B83B30">
      <w:pPr>
        <w:pStyle w:val="HTMLPreformatted"/>
        <w:rPr>
          <w:color w:val="000000"/>
        </w:rPr>
      </w:pPr>
      <w:r>
        <w:rPr>
          <w:color w:val="000000"/>
        </w:rPr>
        <w:t>modify any covered work.  These actions infringe copyright if you do</w:t>
      </w:r>
    </w:p>
    <w:p w14:paraId="755D09B6" w14:textId="77777777" w:rsidR="00B83B30" w:rsidRDefault="00B83B30" w:rsidP="00B83B30">
      <w:pPr>
        <w:pStyle w:val="HTMLPreformatted"/>
        <w:rPr>
          <w:color w:val="000000"/>
        </w:rPr>
      </w:pPr>
      <w:r>
        <w:rPr>
          <w:color w:val="000000"/>
        </w:rPr>
        <w:t>not accept this License.  Therefore, by modifying or propagating a</w:t>
      </w:r>
    </w:p>
    <w:p w14:paraId="0D4A713F" w14:textId="77777777" w:rsidR="00B83B30" w:rsidRDefault="00B83B30" w:rsidP="00B83B30">
      <w:pPr>
        <w:pStyle w:val="HTMLPreformatted"/>
        <w:rPr>
          <w:color w:val="000000"/>
        </w:rPr>
      </w:pPr>
      <w:r>
        <w:rPr>
          <w:color w:val="000000"/>
        </w:rPr>
        <w:t>covered work, you indicate your acceptance of this License to do so.</w:t>
      </w:r>
    </w:p>
    <w:p w14:paraId="7BE7478A" w14:textId="77777777" w:rsidR="00B83B30" w:rsidRDefault="00B83B30" w:rsidP="00B83B30">
      <w:pPr>
        <w:pStyle w:val="HTMLPreformatted"/>
        <w:rPr>
          <w:color w:val="000000"/>
        </w:rPr>
      </w:pPr>
    </w:p>
    <w:p w14:paraId="72B0682C" w14:textId="77777777" w:rsidR="00B83B30" w:rsidRDefault="00B83B30" w:rsidP="00B83B30">
      <w:pPr>
        <w:pStyle w:val="HTMLPreformatted"/>
        <w:rPr>
          <w:color w:val="000000"/>
        </w:rPr>
      </w:pPr>
      <w:r>
        <w:rPr>
          <w:color w:val="000000"/>
        </w:rPr>
        <w:t xml:space="preserve">  10. Automatic Licensing of Downstream Recipients.</w:t>
      </w:r>
    </w:p>
    <w:p w14:paraId="749967AD" w14:textId="77777777" w:rsidR="00B83B30" w:rsidRDefault="00B83B30" w:rsidP="00B83B30">
      <w:pPr>
        <w:pStyle w:val="HTMLPreformatted"/>
        <w:rPr>
          <w:color w:val="000000"/>
        </w:rPr>
      </w:pPr>
    </w:p>
    <w:p w14:paraId="3C2B5641" w14:textId="77777777" w:rsidR="00B83B30" w:rsidRDefault="00B83B30" w:rsidP="00B83B30">
      <w:pPr>
        <w:pStyle w:val="HTMLPreformatted"/>
        <w:rPr>
          <w:color w:val="000000"/>
        </w:rPr>
      </w:pPr>
      <w:r>
        <w:rPr>
          <w:color w:val="000000"/>
        </w:rPr>
        <w:t xml:space="preserve">  Each time you convey a covered work, the recipient automatically</w:t>
      </w:r>
    </w:p>
    <w:p w14:paraId="6598BF92" w14:textId="77777777" w:rsidR="00B83B30" w:rsidRDefault="00B83B30" w:rsidP="00B83B30">
      <w:pPr>
        <w:pStyle w:val="HTMLPreformatted"/>
        <w:rPr>
          <w:color w:val="000000"/>
        </w:rPr>
      </w:pPr>
      <w:r>
        <w:rPr>
          <w:color w:val="000000"/>
        </w:rPr>
        <w:t>receives a license from the original licensors, to run, modify and</w:t>
      </w:r>
    </w:p>
    <w:p w14:paraId="2FFA3A94" w14:textId="77777777" w:rsidR="00B83B30" w:rsidRDefault="00B83B30" w:rsidP="00B83B30">
      <w:pPr>
        <w:pStyle w:val="HTMLPreformatted"/>
        <w:rPr>
          <w:color w:val="000000"/>
        </w:rPr>
      </w:pPr>
      <w:r>
        <w:rPr>
          <w:color w:val="000000"/>
        </w:rPr>
        <w:t>propagate that work, subject to this License.  You are not responsible</w:t>
      </w:r>
    </w:p>
    <w:p w14:paraId="2DA600E1" w14:textId="77777777" w:rsidR="00B83B30" w:rsidRDefault="00B83B30" w:rsidP="00B83B30">
      <w:pPr>
        <w:pStyle w:val="HTMLPreformatted"/>
        <w:rPr>
          <w:color w:val="000000"/>
        </w:rPr>
      </w:pPr>
      <w:r>
        <w:rPr>
          <w:color w:val="000000"/>
        </w:rPr>
        <w:t>for enforcing compliance by third parties with this License.</w:t>
      </w:r>
    </w:p>
    <w:p w14:paraId="547C8BA8" w14:textId="77777777" w:rsidR="00B83B30" w:rsidRDefault="00B83B30" w:rsidP="00B83B30">
      <w:pPr>
        <w:pStyle w:val="HTMLPreformatted"/>
        <w:rPr>
          <w:color w:val="000000"/>
        </w:rPr>
      </w:pPr>
    </w:p>
    <w:p w14:paraId="490696A7" w14:textId="77777777" w:rsidR="00B83B30" w:rsidRDefault="00B83B30" w:rsidP="00B83B30">
      <w:pPr>
        <w:pStyle w:val="HTMLPreformatted"/>
        <w:rPr>
          <w:color w:val="000000"/>
        </w:rPr>
      </w:pPr>
      <w:r>
        <w:rPr>
          <w:color w:val="000000"/>
        </w:rPr>
        <w:t xml:space="preserve">  An "entity transaction" is a transaction transferring control of an</w:t>
      </w:r>
    </w:p>
    <w:p w14:paraId="1CCE70B8" w14:textId="77777777" w:rsidR="00B83B30" w:rsidRDefault="00B83B30" w:rsidP="00B83B30">
      <w:pPr>
        <w:pStyle w:val="HTMLPreformatted"/>
        <w:rPr>
          <w:color w:val="000000"/>
        </w:rPr>
      </w:pPr>
      <w:r>
        <w:rPr>
          <w:color w:val="000000"/>
        </w:rPr>
        <w:t>organization, or substantially all assets of one, or subdividing an</w:t>
      </w:r>
    </w:p>
    <w:p w14:paraId="36C6F379" w14:textId="77777777" w:rsidR="00B83B30" w:rsidRDefault="00B83B30" w:rsidP="00B83B30">
      <w:pPr>
        <w:pStyle w:val="HTMLPreformatted"/>
        <w:rPr>
          <w:color w:val="000000"/>
        </w:rPr>
      </w:pPr>
      <w:r>
        <w:rPr>
          <w:color w:val="000000"/>
        </w:rPr>
        <w:t>organization, or merging organizations.  If propagation of a covered</w:t>
      </w:r>
    </w:p>
    <w:p w14:paraId="09773E61" w14:textId="77777777" w:rsidR="00B83B30" w:rsidRDefault="00B83B30" w:rsidP="00B83B30">
      <w:pPr>
        <w:pStyle w:val="HTMLPreformatted"/>
        <w:rPr>
          <w:color w:val="000000"/>
        </w:rPr>
      </w:pPr>
      <w:r>
        <w:rPr>
          <w:color w:val="000000"/>
        </w:rPr>
        <w:t>work results from an entity transaction, each party to that</w:t>
      </w:r>
    </w:p>
    <w:p w14:paraId="3EA0C569" w14:textId="77777777" w:rsidR="00B83B30" w:rsidRDefault="00B83B30" w:rsidP="00B83B30">
      <w:pPr>
        <w:pStyle w:val="HTMLPreformatted"/>
        <w:rPr>
          <w:color w:val="000000"/>
        </w:rPr>
      </w:pPr>
      <w:r>
        <w:rPr>
          <w:color w:val="000000"/>
        </w:rPr>
        <w:t>transaction who receives a copy of the work also receives whatever</w:t>
      </w:r>
    </w:p>
    <w:p w14:paraId="38C2337F" w14:textId="77777777" w:rsidR="00B83B30" w:rsidRDefault="00B83B30" w:rsidP="00B83B30">
      <w:pPr>
        <w:pStyle w:val="HTMLPreformatted"/>
        <w:rPr>
          <w:color w:val="000000"/>
        </w:rPr>
      </w:pPr>
      <w:r>
        <w:rPr>
          <w:color w:val="000000"/>
        </w:rPr>
        <w:t>licenses to the work the party's predecessor in interest had or could</w:t>
      </w:r>
    </w:p>
    <w:p w14:paraId="0D3E6DA0" w14:textId="77777777" w:rsidR="00B83B30" w:rsidRDefault="00B83B30" w:rsidP="00B83B30">
      <w:pPr>
        <w:pStyle w:val="HTMLPreformatted"/>
        <w:rPr>
          <w:color w:val="000000"/>
        </w:rPr>
      </w:pPr>
      <w:r>
        <w:rPr>
          <w:color w:val="000000"/>
        </w:rPr>
        <w:t>give under the previous paragraph, plus a right to possession of the</w:t>
      </w:r>
    </w:p>
    <w:p w14:paraId="2F00487A" w14:textId="77777777" w:rsidR="00B83B30" w:rsidRDefault="00B83B30" w:rsidP="00B83B30">
      <w:pPr>
        <w:pStyle w:val="HTMLPreformatted"/>
        <w:rPr>
          <w:color w:val="000000"/>
        </w:rPr>
      </w:pPr>
      <w:r>
        <w:rPr>
          <w:color w:val="000000"/>
        </w:rPr>
        <w:t>Corresponding Source of the work from the predecessor in interest, if</w:t>
      </w:r>
    </w:p>
    <w:p w14:paraId="38E93062" w14:textId="77777777" w:rsidR="00B83B30" w:rsidRDefault="00B83B30" w:rsidP="00B83B30">
      <w:pPr>
        <w:pStyle w:val="HTMLPreformatted"/>
        <w:rPr>
          <w:color w:val="000000"/>
        </w:rPr>
      </w:pPr>
      <w:r>
        <w:rPr>
          <w:color w:val="000000"/>
        </w:rPr>
        <w:t>the predecessor has it or can get it with reasonable efforts.</w:t>
      </w:r>
    </w:p>
    <w:p w14:paraId="64F2050D" w14:textId="77777777" w:rsidR="00B83B30" w:rsidRDefault="00B83B30" w:rsidP="00B83B30">
      <w:pPr>
        <w:pStyle w:val="HTMLPreformatted"/>
        <w:rPr>
          <w:color w:val="000000"/>
        </w:rPr>
      </w:pPr>
    </w:p>
    <w:p w14:paraId="33B8C1AE" w14:textId="77777777" w:rsidR="00B83B30" w:rsidRDefault="00B83B30" w:rsidP="00B83B30">
      <w:pPr>
        <w:pStyle w:val="HTMLPreformatted"/>
        <w:rPr>
          <w:color w:val="000000"/>
        </w:rPr>
      </w:pPr>
      <w:r>
        <w:rPr>
          <w:color w:val="000000"/>
        </w:rPr>
        <w:t xml:space="preserve">  You may not impose any further restrictions on the exercise of the</w:t>
      </w:r>
    </w:p>
    <w:p w14:paraId="51EAF0A6" w14:textId="77777777" w:rsidR="00B83B30" w:rsidRDefault="00B83B30" w:rsidP="00B83B30">
      <w:pPr>
        <w:pStyle w:val="HTMLPreformatted"/>
        <w:rPr>
          <w:color w:val="000000"/>
        </w:rPr>
      </w:pPr>
      <w:r>
        <w:rPr>
          <w:color w:val="000000"/>
        </w:rPr>
        <w:t>rights granted or affirmed under this License.  For example, you may</w:t>
      </w:r>
    </w:p>
    <w:p w14:paraId="3D1EF23D" w14:textId="77777777" w:rsidR="00B83B30" w:rsidRDefault="00B83B30" w:rsidP="00B83B30">
      <w:pPr>
        <w:pStyle w:val="HTMLPreformatted"/>
        <w:rPr>
          <w:color w:val="000000"/>
        </w:rPr>
      </w:pPr>
      <w:r>
        <w:rPr>
          <w:color w:val="000000"/>
        </w:rPr>
        <w:t>not impose a license fee, royalty, or other charge for exercise of</w:t>
      </w:r>
    </w:p>
    <w:p w14:paraId="673FD125" w14:textId="77777777" w:rsidR="00B83B30" w:rsidRDefault="00B83B30" w:rsidP="00B83B30">
      <w:pPr>
        <w:pStyle w:val="HTMLPreformatted"/>
        <w:rPr>
          <w:color w:val="000000"/>
        </w:rPr>
      </w:pPr>
      <w:r>
        <w:rPr>
          <w:color w:val="000000"/>
        </w:rPr>
        <w:t>rights granted under this License, and you may not initiate litigation</w:t>
      </w:r>
    </w:p>
    <w:p w14:paraId="1647611E" w14:textId="77777777" w:rsidR="00B83B30" w:rsidRDefault="00B83B30" w:rsidP="00B83B30">
      <w:pPr>
        <w:pStyle w:val="HTMLPreformatted"/>
        <w:rPr>
          <w:color w:val="000000"/>
        </w:rPr>
      </w:pPr>
      <w:r>
        <w:rPr>
          <w:color w:val="000000"/>
        </w:rPr>
        <w:t xml:space="preserve">(including a </w:t>
      </w:r>
      <w:proofErr w:type="gramStart"/>
      <w:r>
        <w:rPr>
          <w:color w:val="000000"/>
        </w:rPr>
        <w:t>cross-claim</w:t>
      </w:r>
      <w:proofErr w:type="gramEnd"/>
      <w:r>
        <w:rPr>
          <w:color w:val="000000"/>
        </w:rPr>
        <w:t xml:space="preserve"> or counterclaim in a lawsuit) alleging that</w:t>
      </w:r>
    </w:p>
    <w:p w14:paraId="4B658C39" w14:textId="77777777" w:rsidR="00B83B30" w:rsidRDefault="00B83B30" w:rsidP="00B83B30">
      <w:pPr>
        <w:pStyle w:val="HTMLPreformatted"/>
        <w:rPr>
          <w:color w:val="000000"/>
        </w:rPr>
      </w:pPr>
      <w:r>
        <w:rPr>
          <w:color w:val="000000"/>
        </w:rPr>
        <w:t>any patent claim is infringed by making, using, selling, offering for</w:t>
      </w:r>
    </w:p>
    <w:p w14:paraId="11C135C2" w14:textId="77777777" w:rsidR="00B83B30" w:rsidRDefault="00B83B30" w:rsidP="00B83B30">
      <w:pPr>
        <w:pStyle w:val="HTMLPreformatted"/>
        <w:rPr>
          <w:color w:val="000000"/>
        </w:rPr>
      </w:pPr>
      <w:r>
        <w:rPr>
          <w:color w:val="000000"/>
        </w:rPr>
        <w:t>sale, or importing the Program or any portion of it.</w:t>
      </w:r>
    </w:p>
    <w:p w14:paraId="3C381F28" w14:textId="77777777" w:rsidR="00B83B30" w:rsidRDefault="00B83B30" w:rsidP="00B83B30">
      <w:pPr>
        <w:pStyle w:val="HTMLPreformatted"/>
        <w:rPr>
          <w:color w:val="000000"/>
        </w:rPr>
      </w:pPr>
    </w:p>
    <w:p w14:paraId="5010068A" w14:textId="77777777" w:rsidR="00B83B30" w:rsidRDefault="00B83B30" w:rsidP="00B83B30">
      <w:pPr>
        <w:pStyle w:val="HTMLPreformatted"/>
        <w:rPr>
          <w:color w:val="000000"/>
        </w:rPr>
      </w:pPr>
      <w:r>
        <w:rPr>
          <w:color w:val="000000"/>
        </w:rPr>
        <w:t xml:space="preserve">  11. Patents.</w:t>
      </w:r>
    </w:p>
    <w:p w14:paraId="11D7C124" w14:textId="77777777" w:rsidR="00B83B30" w:rsidRDefault="00B83B30" w:rsidP="00B83B30">
      <w:pPr>
        <w:pStyle w:val="HTMLPreformatted"/>
        <w:rPr>
          <w:color w:val="000000"/>
        </w:rPr>
      </w:pPr>
    </w:p>
    <w:p w14:paraId="1D192FDD" w14:textId="77777777" w:rsidR="00B83B30" w:rsidRDefault="00B83B30" w:rsidP="00B83B30">
      <w:pPr>
        <w:pStyle w:val="HTMLPreformatted"/>
        <w:rPr>
          <w:color w:val="000000"/>
        </w:rPr>
      </w:pPr>
      <w:r>
        <w:rPr>
          <w:color w:val="000000"/>
        </w:rPr>
        <w:t xml:space="preserve">  A "contributor" is a copyright holder who authorizes use under this</w:t>
      </w:r>
    </w:p>
    <w:p w14:paraId="6A4DE416" w14:textId="77777777" w:rsidR="00B83B30" w:rsidRDefault="00B83B30" w:rsidP="00B83B30">
      <w:pPr>
        <w:pStyle w:val="HTMLPreformatted"/>
        <w:rPr>
          <w:color w:val="000000"/>
        </w:rPr>
      </w:pPr>
      <w:r>
        <w:rPr>
          <w:color w:val="000000"/>
        </w:rPr>
        <w:t>License of the Program or a work on which the Program is based.  The</w:t>
      </w:r>
    </w:p>
    <w:p w14:paraId="4933FFAD" w14:textId="77777777" w:rsidR="00B83B30" w:rsidRDefault="00B83B30" w:rsidP="00B83B30">
      <w:pPr>
        <w:pStyle w:val="HTMLPreformatted"/>
        <w:rPr>
          <w:color w:val="000000"/>
        </w:rPr>
      </w:pPr>
      <w:r>
        <w:rPr>
          <w:color w:val="000000"/>
        </w:rPr>
        <w:t>work thus licensed is called the contributor's "contributor version".</w:t>
      </w:r>
    </w:p>
    <w:p w14:paraId="6AE467F6" w14:textId="77777777" w:rsidR="00B83B30" w:rsidRDefault="00B83B30" w:rsidP="00B83B30">
      <w:pPr>
        <w:pStyle w:val="HTMLPreformatted"/>
        <w:rPr>
          <w:color w:val="000000"/>
        </w:rPr>
      </w:pPr>
    </w:p>
    <w:p w14:paraId="57753995" w14:textId="77777777" w:rsidR="00B83B30" w:rsidRDefault="00B83B30" w:rsidP="00B83B30">
      <w:pPr>
        <w:pStyle w:val="HTMLPreformatted"/>
        <w:rPr>
          <w:color w:val="000000"/>
        </w:rPr>
      </w:pPr>
      <w:r>
        <w:rPr>
          <w:color w:val="000000"/>
        </w:rPr>
        <w:t xml:space="preserve">  A contributor's "essential patent claims" are all patent claims</w:t>
      </w:r>
    </w:p>
    <w:p w14:paraId="472EF4A7" w14:textId="77777777" w:rsidR="00B83B30" w:rsidRDefault="00B83B30" w:rsidP="00B83B30">
      <w:pPr>
        <w:pStyle w:val="HTMLPreformatted"/>
        <w:rPr>
          <w:color w:val="000000"/>
        </w:rPr>
      </w:pPr>
      <w:r>
        <w:rPr>
          <w:color w:val="000000"/>
        </w:rPr>
        <w:t>owned or controlled by the contributor, whether already acquired or</w:t>
      </w:r>
    </w:p>
    <w:p w14:paraId="6F6C773E" w14:textId="77777777" w:rsidR="00B83B30" w:rsidRDefault="00B83B30" w:rsidP="00B83B30">
      <w:pPr>
        <w:pStyle w:val="HTMLPreformatted"/>
        <w:rPr>
          <w:color w:val="000000"/>
        </w:rPr>
      </w:pPr>
      <w:r>
        <w:rPr>
          <w:color w:val="000000"/>
        </w:rPr>
        <w:t>hereafter acquired, that would be infringed by some manner, permitted</w:t>
      </w:r>
    </w:p>
    <w:p w14:paraId="2F2777CA" w14:textId="77777777" w:rsidR="00B83B30" w:rsidRDefault="00B83B30" w:rsidP="00B83B30">
      <w:pPr>
        <w:pStyle w:val="HTMLPreformatted"/>
        <w:rPr>
          <w:color w:val="000000"/>
        </w:rPr>
      </w:pPr>
      <w:r>
        <w:rPr>
          <w:color w:val="000000"/>
        </w:rPr>
        <w:t>by this License, of making, using, or selling its contributor version,</w:t>
      </w:r>
    </w:p>
    <w:p w14:paraId="182B5A60" w14:textId="77777777" w:rsidR="00B83B30" w:rsidRDefault="00B83B30" w:rsidP="00B83B30">
      <w:pPr>
        <w:pStyle w:val="HTMLPreformatted"/>
        <w:rPr>
          <w:color w:val="000000"/>
        </w:rPr>
      </w:pPr>
      <w:r>
        <w:rPr>
          <w:color w:val="000000"/>
        </w:rPr>
        <w:t>but do not include claims that would be infringed only as a</w:t>
      </w:r>
    </w:p>
    <w:p w14:paraId="5236CE1F" w14:textId="77777777" w:rsidR="00B83B30" w:rsidRDefault="00B83B30" w:rsidP="00B83B30">
      <w:pPr>
        <w:pStyle w:val="HTMLPreformatted"/>
        <w:rPr>
          <w:color w:val="000000"/>
        </w:rPr>
      </w:pPr>
      <w:r>
        <w:rPr>
          <w:color w:val="000000"/>
        </w:rPr>
        <w:t>consequence of further modification of the contributor version.  For</w:t>
      </w:r>
    </w:p>
    <w:p w14:paraId="1B8E4C69" w14:textId="77777777" w:rsidR="00B83B30" w:rsidRDefault="00B83B30" w:rsidP="00B83B30">
      <w:pPr>
        <w:pStyle w:val="HTMLPreformatted"/>
        <w:rPr>
          <w:color w:val="000000"/>
        </w:rPr>
      </w:pPr>
      <w:r>
        <w:rPr>
          <w:color w:val="000000"/>
        </w:rPr>
        <w:t>purposes of this definition, "control" includes the right to grant</w:t>
      </w:r>
    </w:p>
    <w:p w14:paraId="3D16271F" w14:textId="77777777" w:rsidR="00B83B30" w:rsidRDefault="00B83B30" w:rsidP="00B83B30">
      <w:pPr>
        <w:pStyle w:val="HTMLPreformatted"/>
        <w:rPr>
          <w:color w:val="000000"/>
        </w:rPr>
      </w:pPr>
      <w:r>
        <w:rPr>
          <w:color w:val="000000"/>
        </w:rPr>
        <w:t>patent sublicenses in a manner consistent with the requirements of</w:t>
      </w:r>
    </w:p>
    <w:p w14:paraId="15E794F9" w14:textId="77777777" w:rsidR="00B83B30" w:rsidRDefault="00B83B30" w:rsidP="00B83B30">
      <w:pPr>
        <w:pStyle w:val="HTMLPreformatted"/>
        <w:rPr>
          <w:color w:val="000000"/>
        </w:rPr>
      </w:pPr>
      <w:r>
        <w:rPr>
          <w:color w:val="000000"/>
        </w:rPr>
        <w:t>this License.</w:t>
      </w:r>
    </w:p>
    <w:p w14:paraId="704ADD96" w14:textId="77777777" w:rsidR="00B83B30" w:rsidRDefault="00B83B30" w:rsidP="00B83B30">
      <w:pPr>
        <w:pStyle w:val="HTMLPreformatted"/>
        <w:rPr>
          <w:color w:val="000000"/>
        </w:rPr>
      </w:pPr>
    </w:p>
    <w:p w14:paraId="0323A820" w14:textId="77777777" w:rsidR="00B83B30" w:rsidRDefault="00B83B30" w:rsidP="00B83B30">
      <w:pPr>
        <w:pStyle w:val="HTMLPreformatted"/>
        <w:rPr>
          <w:color w:val="000000"/>
        </w:rPr>
      </w:pPr>
      <w:r>
        <w:rPr>
          <w:color w:val="000000"/>
        </w:rPr>
        <w:t xml:space="preserve">  Each contributor grants you a non-exclusive, worldwide, royalty-free</w:t>
      </w:r>
    </w:p>
    <w:p w14:paraId="09F58502" w14:textId="77777777" w:rsidR="00B83B30" w:rsidRDefault="00B83B30" w:rsidP="00B83B30">
      <w:pPr>
        <w:pStyle w:val="HTMLPreformatted"/>
        <w:rPr>
          <w:color w:val="000000"/>
        </w:rPr>
      </w:pPr>
      <w:r>
        <w:rPr>
          <w:color w:val="000000"/>
        </w:rPr>
        <w:t>patent license under the contributor's essential patent claims, to</w:t>
      </w:r>
    </w:p>
    <w:p w14:paraId="2AFC45BE" w14:textId="77777777" w:rsidR="00B83B30" w:rsidRDefault="00B83B30" w:rsidP="00B83B30">
      <w:pPr>
        <w:pStyle w:val="HTMLPreformatted"/>
        <w:rPr>
          <w:color w:val="000000"/>
        </w:rPr>
      </w:pPr>
      <w:r>
        <w:rPr>
          <w:color w:val="000000"/>
        </w:rPr>
        <w:t>make, use, sell, offer for sale, import and otherwise run, modify and</w:t>
      </w:r>
    </w:p>
    <w:p w14:paraId="2B0C5458" w14:textId="77777777" w:rsidR="00B83B30" w:rsidRDefault="00B83B30" w:rsidP="00B83B30">
      <w:pPr>
        <w:pStyle w:val="HTMLPreformatted"/>
        <w:rPr>
          <w:color w:val="000000"/>
        </w:rPr>
      </w:pPr>
      <w:r>
        <w:rPr>
          <w:color w:val="000000"/>
        </w:rPr>
        <w:t>propagate the contents of its contributor version.</w:t>
      </w:r>
    </w:p>
    <w:p w14:paraId="130C85C2" w14:textId="77777777" w:rsidR="00B83B30" w:rsidRDefault="00B83B30" w:rsidP="00B83B30">
      <w:pPr>
        <w:pStyle w:val="HTMLPreformatted"/>
        <w:rPr>
          <w:color w:val="000000"/>
        </w:rPr>
      </w:pPr>
    </w:p>
    <w:p w14:paraId="62740DC6" w14:textId="77777777" w:rsidR="00B83B30" w:rsidRDefault="00B83B30" w:rsidP="00B83B30">
      <w:pPr>
        <w:pStyle w:val="HTMLPreformatted"/>
        <w:rPr>
          <w:color w:val="000000"/>
        </w:rPr>
      </w:pPr>
      <w:r>
        <w:rPr>
          <w:color w:val="000000"/>
        </w:rPr>
        <w:t xml:space="preserve">  In the following three paragraphs, a "patent license" is any express</w:t>
      </w:r>
    </w:p>
    <w:p w14:paraId="19414028" w14:textId="77777777" w:rsidR="00B83B30" w:rsidRDefault="00B83B30" w:rsidP="00B83B30">
      <w:pPr>
        <w:pStyle w:val="HTMLPreformatted"/>
        <w:rPr>
          <w:color w:val="000000"/>
        </w:rPr>
      </w:pPr>
      <w:r>
        <w:rPr>
          <w:color w:val="000000"/>
        </w:rPr>
        <w:t>agreement or commitment, however denominated, not to enforce a patent</w:t>
      </w:r>
    </w:p>
    <w:p w14:paraId="77470ACE" w14:textId="77777777" w:rsidR="00B83B30" w:rsidRDefault="00B83B30" w:rsidP="00B83B30">
      <w:pPr>
        <w:pStyle w:val="HTMLPreformatted"/>
        <w:rPr>
          <w:color w:val="000000"/>
        </w:rPr>
      </w:pPr>
      <w:r>
        <w:rPr>
          <w:color w:val="000000"/>
        </w:rPr>
        <w:t>(such as an express permission to practice a patent or covenant not to</w:t>
      </w:r>
    </w:p>
    <w:p w14:paraId="7B767D97" w14:textId="77777777" w:rsidR="00B83B30" w:rsidRDefault="00B83B30" w:rsidP="00B83B30">
      <w:pPr>
        <w:pStyle w:val="HTMLPreformatted"/>
        <w:rPr>
          <w:color w:val="000000"/>
        </w:rPr>
      </w:pPr>
      <w:r>
        <w:rPr>
          <w:color w:val="000000"/>
        </w:rPr>
        <w:t>sue for patent infringement).  To "grant" such a patent license to a</w:t>
      </w:r>
    </w:p>
    <w:p w14:paraId="0BBCF455" w14:textId="77777777" w:rsidR="00B83B30" w:rsidRDefault="00B83B30" w:rsidP="00B83B30">
      <w:pPr>
        <w:pStyle w:val="HTMLPreformatted"/>
        <w:rPr>
          <w:color w:val="000000"/>
        </w:rPr>
      </w:pPr>
      <w:r>
        <w:rPr>
          <w:color w:val="000000"/>
        </w:rPr>
        <w:t>party means to make such an agreement or commitment not to enforce a</w:t>
      </w:r>
    </w:p>
    <w:p w14:paraId="6AF618B3" w14:textId="77777777" w:rsidR="00B83B30" w:rsidRDefault="00B83B30" w:rsidP="00B83B30">
      <w:pPr>
        <w:pStyle w:val="HTMLPreformatted"/>
        <w:rPr>
          <w:color w:val="000000"/>
        </w:rPr>
      </w:pPr>
      <w:r>
        <w:rPr>
          <w:color w:val="000000"/>
        </w:rPr>
        <w:t>patent against the party.</w:t>
      </w:r>
    </w:p>
    <w:p w14:paraId="7E1E713A" w14:textId="77777777" w:rsidR="00B83B30" w:rsidRDefault="00B83B30" w:rsidP="00B83B30">
      <w:pPr>
        <w:pStyle w:val="HTMLPreformatted"/>
        <w:rPr>
          <w:color w:val="000000"/>
        </w:rPr>
      </w:pPr>
    </w:p>
    <w:p w14:paraId="70EAB4FB" w14:textId="77777777" w:rsidR="00B83B30" w:rsidRDefault="00B83B30" w:rsidP="00B83B30">
      <w:pPr>
        <w:pStyle w:val="HTMLPreformatted"/>
        <w:rPr>
          <w:color w:val="000000"/>
        </w:rPr>
      </w:pPr>
      <w:r>
        <w:rPr>
          <w:color w:val="000000"/>
        </w:rPr>
        <w:t xml:space="preserve">  If you convey a covered work, knowingly relying on a patent license,</w:t>
      </w:r>
    </w:p>
    <w:p w14:paraId="772DE536" w14:textId="77777777" w:rsidR="00B83B30" w:rsidRDefault="00B83B30" w:rsidP="00B83B30">
      <w:pPr>
        <w:pStyle w:val="HTMLPreformatted"/>
        <w:rPr>
          <w:color w:val="000000"/>
        </w:rPr>
      </w:pPr>
      <w:r>
        <w:rPr>
          <w:color w:val="000000"/>
        </w:rPr>
        <w:t>and the Corresponding Source of the work is not available for anyone</w:t>
      </w:r>
    </w:p>
    <w:p w14:paraId="36BF3557" w14:textId="77777777" w:rsidR="00B83B30" w:rsidRDefault="00B83B30" w:rsidP="00B83B30">
      <w:pPr>
        <w:pStyle w:val="HTMLPreformatted"/>
        <w:rPr>
          <w:color w:val="000000"/>
        </w:rPr>
      </w:pPr>
      <w:r>
        <w:rPr>
          <w:color w:val="000000"/>
        </w:rPr>
        <w:t>to copy, free of charge and under the terms of this License, through a</w:t>
      </w:r>
    </w:p>
    <w:p w14:paraId="606E13A9" w14:textId="77777777" w:rsidR="00B83B30" w:rsidRDefault="00B83B30" w:rsidP="00B83B30">
      <w:pPr>
        <w:pStyle w:val="HTMLPreformatted"/>
        <w:rPr>
          <w:color w:val="000000"/>
        </w:rPr>
      </w:pPr>
      <w:r>
        <w:rPr>
          <w:color w:val="000000"/>
        </w:rPr>
        <w:t>publicly available network server or other readily accessible means,</w:t>
      </w:r>
    </w:p>
    <w:p w14:paraId="79F5180D" w14:textId="77777777" w:rsidR="00B83B30" w:rsidRDefault="00B83B30" w:rsidP="00B83B30">
      <w:pPr>
        <w:pStyle w:val="HTMLPreformatted"/>
        <w:rPr>
          <w:color w:val="000000"/>
        </w:rPr>
      </w:pPr>
      <w:r>
        <w:rPr>
          <w:color w:val="000000"/>
        </w:rPr>
        <w:t>then you must either (1) cause the Corresponding Source to be so</w:t>
      </w:r>
    </w:p>
    <w:p w14:paraId="4AA8ACDF" w14:textId="77777777" w:rsidR="00B83B30" w:rsidRDefault="00B83B30" w:rsidP="00B83B30">
      <w:pPr>
        <w:pStyle w:val="HTMLPreformatted"/>
        <w:rPr>
          <w:color w:val="000000"/>
        </w:rPr>
      </w:pPr>
      <w:r>
        <w:rPr>
          <w:color w:val="000000"/>
        </w:rPr>
        <w:t>available, or (2) arrange to deprive yourself of the benefit of the</w:t>
      </w:r>
    </w:p>
    <w:p w14:paraId="43FCD47B" w14:textId="77777777" w:rsidR="00B83B30" w:rsidRDefault="00B83B30" w:rsidP="00B83B30">
      <w:pPr>
        <w:pStyle w:val="HTMLPreformatted"/>
        <w:rPr>
          <w:color w:val="000000"/>
        </w:rPr>
      </w:pPr>
      <w:r>
        <w:rPr>
          <w:color w:val="000000"/>
        </w:rPr>
        <w:t xml:space="preserve">patent license for this </w:t>
      </w:r>
      <w:proofErr w:type="gramStart"/>
      <w:r>
        <w:rPr>
          <w:color w:val="000000"/>
        </w:rPr>
        <w:t>particular work</w:t>
      </w:r>
      <w:proofErr w:type="gramEnd"/>
      <w:r>
        <w:rPr>
          <w:color w:val="000000"/>
        </w:rPr>
        <w:t>, or (3) arrange, in a manner</w:t>
      </w:r>
    </w:p>
    <w:p w14:paraId="55705AFC" w14:textId="77777777" w:rsidR="00B83B30" w:rsidRDefault="00B83B30" w:rsidP="00B83B30">
      <w:pPr>
        <w:pStyle w:val="HTMLPreformatted"/>
        <w:rPr>
          <w:color w:val="000000"/>
        </w:rPr>
      </w:pPr>
      <w:r>
        <w:rPr>
          <w:color w:val="000000"/>
        </w:rPr>
        <w:t>consistent with the requirements of this License, to extend the patent</w:t>
      </w:r>
    </w:p>
    <w:p w14:paraId="525F4964" w14:textId="77777777" w:rsidR="00B83B30" w:rsidRDefault="00B83B30" w:rsidP="00B83B30">
      <w:pPr>
        <w:pStyle w:val="HTMLPreformatted"/>
        <w:rPr>
          <w:color w:val="000000"/>
        </w:rPr>
      </w:pPr>
      <w:r>
        <w:rPr>
          <w:color w:val="000000"/>
        </w:rPr>
        <w:t>license to downstream recipients.  "Knowingly relying" means you have</w:t>
      </w:r>
    </w:p>
    <w:p w14:paraId="2C8F64FC" w14:textId="77777777" w:rsidR="00B83B30" w:rsidRDefault="00B83B30" w:rsidP="00B83B30">
      <w:pPr>
        <w:pStyle w:val="HTMLPreformatted"/>
        <w:rPr>
          <w:color w:val="000000"/>
        </w:rPr>
      </w:pPr>
      <w:r>
        <w:rPr>
          <w:color w:val="000000"/>
        </w:rPr>
        <w:t>actual knowledge that, but for the patent license, your conveying the</w:t>
      </w:r>
    </w:p>
    <w:p w14:paraId="1421E15B" w14:textId="77777777" w:rsidR="00B83B30" w:rsidRDefault="00B83B30" w:rsidP="00B83B30">
      <w:pPr>
        <w:pStyle w:val="HTMLPreformatted"/>
        <w:rPr>
          <w:color w:val="000000"/>
        </w:rPr>
      </w:pPr>
      <w:r>
        <w:rPr>
          <w:color w:val="000000"/>
        </w:rPr>
        <w:t>covered work in a country, or your recipient's use of the covered work</w:t>
      </w:r>
    </w:p>
    <w:p w14:paraId="72CF104F" w14:textId="77777777" w:rsidR="00B83B30" w:rsidRDefault="00B83B30" w:rsidP="00B83B30">
      <w:pPr>
        <w:pStyle w:val="HTMLPreformatted"/>
        <w:rPr>
          <w:color w:val="000000"/>
        </w:rPr>
      </w:pPr>
      <w:r>
        <w:rPr>
          <w:color w:val="000000"/>
        </w:rPr>
        <w:t>in a country, would infringe one or more identifiable patents in that</w:t>
      </w:r>
    </w:p>
    <w:p w14:paraId="0CB1A601" w14:textId="77777777" w:rsidR="00B83B30" w:rsidRDefault="00B83B30" w:rsidP="00B83B30">
      <w:pPr>
        <w:pStyle w:val="HTMLPreformatted"/>
        <w:rPr>
          <w:color w:val="000000"/>
        </w:rPr>
      </w:pPr>
      <w:r>
        <w:rPr>
          <w:color w:val="000000"/>
        </w:rPr>
        <w:t>country that you have reason to believe are valid.</w:t>
      </w:r>
    </w:p>
    <w:p w14:paraId="163A3F38" w14:textId="77777777" w:rsidR="00B83B30" w:rsidRDefault="00B83B30" w:rsidP="00B83B30">
      <w:pPr>
        <w:pStyle w:val="HTMLPreformatted"/>
        <w:rPr>
          <w:color w:val="000000"/>
        </w:rPr>
      </w:pPr>
    </w:p>
    <w:p w14:paraId="53980C6D" w14:textId="77777777" w:rsidR="00B83B30" w:rsidRDefault="00B83B30" w:rsidP="00B83B30">
      <w:pPr>
        <w:pStyle w:val="HTMLPreformatted"/>
        <w:rPr>
          <w:color w:val="000000"/>
        </w:rPr>
      </w:pPr>
      <w:r>
        <w:rPr>
          <w:color w:val="000000"/>
        </w:rPr>
        <w:t xml:space="preserve">  If, pursuant to or in connection with a single transaction or</w:t>
      </w:r>
    </w:p>
    <w:p w14:paraId="0B219D93" w14:textId="77777777" w:rsidR="00B83B30" w:rsidRDefault="00B83B30" w:rsidP="00B83B30">
      <w:pPr>
        <w:pStyle w:val="HTMLPreformatted"/>
        <w:rPr>
          <w:color w:val="000000"/>
        </w:rPr>
      </w:pPr>
      <w:r>
        <w:rPr>
          <w:color w:val="000000"/>
        </w:rPr>
        <w:t>arrangement, you convey, or propagate by procuring conveyance of, a</w:t>
      </w:r>
    </w:p>
    <w:p w14:paraId="23A6BA11" w14:textId="77777777" w:rsidR="00B83B30" w:rsidRDefault="00B83B30" w:rsidP="00B83B30">
      <w:pPr>
        <w:pStyle w:val="HTMLPreformatted"/>
        <w:rPr>
          <w:color w:val="000000"/>
        </w:rPr>
      </w:pPr>
      <w:r>
        <w:rPr>
          <w:color w:val="000000"/>
        </w:rPr>
        <w:t>covered work, and grant a patent license to some of the parties</w:t>
      </w:r>
    </w:p>
    <w:p w14:paraId="4E3CD15A" w14:textId="77777777" w:rsidR="00B83B30" w:rsidRDefault="00B83B30" w:rsidP="00B83B30">
      <w:pPr>
        <w:pStyle w:val="HTMLPreformatted"/>
        <w:rPr>
          <w:color w:val="000000"/>
        </w:rPr>
      </w:pPr>
      <w:r>
        <w:rPr>
          <w:color w:val="000000"/>
        </w:rPr>
        <w:t>receiving the covered work authorizing them to use, propagate, modify</w:t>
      </w:r>
    </w:p>
    <w:p w14:paraId="0E3845DC" w14:textId="77777777" w:rsidR="00B83B30" w:rsidRDefault="00B83B30" w:rsidP="00B83B30">
      <w:pPr>
        <w:pStyle w:val="HTMLPreformatted"/>
        <w:rPr>
          <w:color w:val="000000"/>
        </w:rPr>
      </w:pPr>
      <w:r>
        <w:rPr>
          <w:color w:val="000000"/>
        </w:rPr>
        <w:t>or convey a specific copy of the covered work, then the patent license</w:t>
      </w:r>
    </w:p>
    <w:p w14:paraId="1FDCCC6F" w14:textId="77777777" w:rsidR="00B83B30" w:rsidRDefault="00B83B30" w:rsidP="00B83B30">
      <w:pPr>
        <w:pStyle w:val="HTMLPreformatted"/>
        <w:rPr>
          <w:color w:val="000000"/>
        </w:rPr>
      </w:pPr>
      <w:r>
        <w:rPr>
          <w:color w:val="000000"/>
        </w:rPr>
        <w:t>you grant is automatically extended to all recipients of the covered</w:t>
      </w:r>
    </w:p>
    <w:p w14:paraId="749B8B0C" w14:textId="77777777" w:rsidR="00B83B30" w:rsidRDefault="00B83B30" w:rsidP="00B83B30">
      <w:pPr>
        <w:pStyle w:val="HTMLPreformatted"/>
        <w:rPr>
          <w:color w:val="000000"/>
        </w:rPr>
      </w:pPr>
      <w:r>
        <w:rPr>
          <w:color w:val="000000"/>
        </w:rPr>
        <w:t>work and works based on it.</w:t>
      </w:r>
    </w:p>
    <w:p w14:paraId="0E324B91" w14:textId="77777777" w:rsidR="00B83B30" w:rsidRDefault="00B83B30" w:rsidP="00B83B30">
      <w:pPr>
        <w:pStyle w:val="HTMLPreformatted"/>
        <w:rPr>
          <w:color w:val="000000"/>
        </w:rPr>
      </w:pPr>
    </w:p>
    <w:p w14:paraId="3A89A50F" w14:textId="77777777" w:rsidR="00B83B30" w:rsidRDefault="00B83B30" w:rsidP="00B83B30">
      <w:pPr>
        <w:pStyle w:val="HTMLPreformatted"/>
        <w:rPr>
          <w:color w:val="000000"/>
        </w:rPr>
      </w:pPr>
      <w:r>
        <w:rPr>
          <w:color w:val="000000"/>
        </w:rPr>
        <w:t xml:space="preserve">  A patent license is "discriminatory" if it does not include within</w:t>
      </w:r>
    </w:p>
    <w:p w14:paraId="4D8E10CE" w14:textId="77777777" w:rsidR="00B83B30" w:rsidRDefault="00B83B30" w:rsidP="00B83B30">
      <w:pPr>
        <w:pStyle w:val="HTMLPreformatted"/>
        <w:rPr>
          <w:color w:val="000000"/>
        </w:rPr>
      </w:pPr>
      <w:r>
        <w:rPr>
          <w:color w:val="000000"/>
        </w:rPr>
        <w:t>the scope of its coverage, prohibits the exercise of, or is</w:t>
      </w:r>
    </w:p>
    <w:p w14:paraId="5E279F4D" w14:textId="77777777" w:rsidR="00B83B30" w:rsidRDefault="00B83B30" w:rsidP="00B83B30">
      <w:pPr>
        <w:pStyle w:val="HTMLPreformatted"/>
        <w:rPr>
          <w:color w:val="000000"/>
        </w:rPr>
      </w:pPr>
      <w:r>
        <w:rPr>
          <w:color w:val="000000"/>
        </w:rPr>
        <w:t>conditioned on the non-exercise of one or more of the rights that are</w:t>
      </w:r>
    </w:p>
    <w:p w14:paraId="31173F77" w14:textId="77777777" w:rsidR="00B83B30" w:rsidRDefault="00B83B30" w:rsidP="00B83B30">
      <w:pPr>
        <w:pStyle w:val="HTMLPreformatted"/>
        <w:rPr>
          <w:color w:val="000000"/>
        </w:rPr>
      </w:pPr>
      <w:r>
        <w:rPr>
          <w:color w:val="000000"/>
        </w:rPr>
        <w:t>specifically granted under this License.  You may not convey a covered</w:t>
      </w:r>
    </w:p>
    <w:p w14:paraId="63EA80AF" w14:textId="77777777" w:rsidR="00B83B30" w:rsidRDefault="00B83B30" w:rsidP="00B83B30">
      <w:pPr>
        <w:pStyle w:val="HTMLPreformatted"/>
        <w:rPr>
          <w:color w:val="000000"/>
        </w:rPr>
      </w:pPr>
      <w:r>
        <w:rPr>
          <w:color w:val="000000"/>
        </w:rPr>
        <w:t>work if you are a party to an arrangement with a third party that is</w:t>
      </w:r>
    </w:p>
    <w:p w14:paraId="3657AC37" w14:textId="77777777" w:rsidR="00B83B30" w:rsidRDefault="00B83B30" w:rsidP="00B83B30">
      <w:pPr>
        <w:pStyle w:val="HTMLPreformatted"/>
        <w:rPr>
          <w:color w:val="000000"/>
        </w:rPr>
      </w:pPr>
      <w:r>
        <w:rPr>
          <w:color w:val="000000"/>
        </w:rPr>
        <w:t>in the business of distributing software, under which you make payment</w:t>
      </w:r>
    </w:p>
    <w:p w14:paraId="5C76905F" w14:textId="77777777" w:rsidR="00B83B30" w:rsidRDefault="00B83B30" w:rsidP="00B83B30">
      <w:pPr>
        <w:pStyle w:val="HTMLPreformatted"/>
        <w:rPr>
          <w:color w:val="000000"/>
        </w:rPr>
      </w:pPr>
      <w:r>
        <w:rPr>
          <w:color w:val="000000"/>
        </w:rPr>
        <w:t>to the third party based on the extent of your activity of conveying</w:t>
      </w:r>
    </w:p>
    <w:p w14:paraId="4B8D76E9" w14:textId="77777777" w:rsidR="00B83B30" w:rsidRDefault="00B83B30" w:rsidP="00B83B30">
      <w:pPr>
        <w:pStyle w:val="HTMLPreformatted"/>
        <w:rPr>
          <w:color w:val="000000"/>
        </w:rPr>
      </w:pPr>
      <w:r>
        <w:rPr>
          <w:color w:val="000000"/>
        </w:rPr>
        <w:t xml:space="preserve">the work, and under which the </w:t>
      </w:r>
      <w:proofErr w:type="gramStart"/>
      <w:r>
        <w:rPr>
          <w:color w:val="000000"/>
        </w:rPr>
        <w:t>third party</w:t>
      </w:r>
      <w:proofErr w:type="gramEnd"/>
      <w:r>
        <w:rPr>
          <w:color w:val="000000"/>
        </w:rPr>
        <w:t xml:space="preserve"> grants, to any of the</w:t>
      </w:r>
    </w:p>
    <w:p w14:paraId="0D179FCA" w14:textId="77777777" w:rsidR="00B83B30" w:rsidRDefault="00B83B30" w:rsidP="00B83B30">
      <w:pPr>
        <w:pStyle w:val="HTMLPreformatted"/>
        <w:rPr>
          <w:color w:val="000000"/>
        </w:rPr>
      </w:pPr>
      <w:r>
        <w:rPr>
          <w:color w:val="000000"/>
        </w:rPr>
        <w:t>parties who would receive the covered work from you, a discriminatory</w:t>
      </w:r>
    </w:p>
    <w:p w14:paraId="5E59C55F" w14:textId="77777777" w:rsidR="00B83B30" w:rsidRDefault="00B83B30" w:rsidP="00B83B30">
      <w:pPr>
        <w:pStyle w:val="HTMLPreformatted"/>
        <w:rPr>
          <w:color w:val="000000"/>
        </w:rPr>
      </w:pPr>
      <w:r>
        <w:rPr>
          <w:color w:val="000000"/>
        </w:rPr>
        <w:t>patent license (a) in connection with copies of the covered work</w:t>
      </w:r>
    </w:p>
    <w:p w14:paraId="34F5C82C" w14:textId="77777777" w:rsidR="00B83B30" w:rsidRDefault="00B83B30" w:rsidP="00B83B30">
      <w:pPr>
        <w:pStyle w:val="HTMLPreformatted"/>
        <w:rPr>
          <w:color w:val="000000"/>
        </w:rPr>
      </w:pPr>
      <w:r>
        <w:rPr>
          <w:color w:val="000000"/>
        </w:rPr>
        <w:t>conveyed by you (or copies made from those copies), or (b) primarily</w:t>
      </w:r>
    </w:p>
    <w:p w14:paraId="540D00B9" w14:textId="77777777" w:rsidR="00B83B30" w:rsidRDefault="00B83B30" w:rsidP="00B83B30">
      <w:pPr>
        <w:pStyle w:val="HTMLPreformatted"/>
        <w:rPr>
          <w:color w:val="000000"/>
        </w:rPr>
      </w:pPr>
      <w:r>
        <w:rPr>
          <w:color w:val="000000"/>
        </w:rPr>
        <w:t>for and in connection with specific products or compilations that</w:t>
      </w:r>
    </w:p>
    <w:p w14:paraId="11E190A7" w14:textId="77777777" w:rsidR="00B83B30" w:rsidRDefault="00B83B30" w:rsidP="00B83B30">
      <w:pPr>
        <w:pStyle w:val="HTMLPreformatted"/>
        <w:rPr>
          <w:color w:val="000000"/>
        </w:rPr>
      </w:pPr>
      <w:r>
        <w:rPr>
          <w:color w:val="000000"/>
        </w:rPr>
        <w:t xml:space="preserve">contain the covered work, unless you </w:t>
      </w:r>
      <w:proofErr w:type="gramStart"/>
      <w:r>
        <w:rPr>
          <w:color w:val="000000"/>
        </w:rPr>
        <w:t>entered into</w:t>
      </w:r>
      <w:proofErr w:type="gramEnd"/>
      <w:r>
        <w:rPr>
          <w:color w:val="000000"/>
        </w:rPr>
        <w:t xml:space="preserve"> that arrangement,</w:t>
      </w:r>
    </w:p>
    <w:p w14:paraId="1577092C" w14:textId="77777777" w:rsidR="00B83B30" w:rsidRDefault="00B83B30" w:rsidP="00B83B30">
      <w:pPr>
        <w:pStyle w:val="HTMLPreformatted"/>
        <w:rPr>
          <w:color w:val="000000"/>
        </w:rPr>
      </w:pPr>
      <w:r>
        <w:rPr>
          <w:color w:val="000000"/>
        </w:rPr>
        <w:t>or that patent license was granted, prior to 28 March 2007.</w:t>
      </w:r>
    </w:p>
    <w:p w14:paraId="12A7A0CC" w14:textId="77777777" w:rsidR="00B83B30" w:rsidRDefault="00B83B30" w:rsidP="00B83B30">
      <w:pPr>
        <w:pStyle w:val="HTMLPreformatted"/>
        <w:rPr>
          <w:color w:val="000000"/>
        </w:rPr>
      </w:pPr>
    </w:p>
    <w:p w14:paraId="43D07459" w14:textId="77777777" w:rsidR="00B83B30" w:rsidRDefault="00B83B30" w:rsidP="00B83B30">
      <w:pPr>
        <w:pStyle w:val="HTMLPreformatted"/>
        <w:rPr>
          <w:color w:val="000000"/>
        </w:rPr>
      </w:pPr>
      <w:r>
        <w:rPr>
          <w:color w:val="000000"/>
        </w:rPr>
        <w:t xml:space="preserve">  Nothing in this License shall be construed as excluding or limiting</w:t>
      </w:r>
    </w:p>
    <w:p w14:paraId="2F0C43B0" w14:textId="77777777" w:rsidR="00B83B30" w:rsidRDefault="00B83B30" w:rsidP="00B83B30">
      <w:pPr>
        <w:pStyle w:val="HTMLPreformatted"/>
        <w:rPr>
          <w:color w:val="000000"/>
        </w:rPr>
      </w:pPr>
      <w:r>
        <w:rPr>
          <w:color w:val="000000"/>
        </w:rPr>
        <w:t xml:space="preserve">any implied license or other </w:t>
      </w:r>
      <w:proofErr w:type="spellStart"/>
      <w:r>
        <w:rPr>
          <w:color w:val="000000"/>
        </w:rPr>
        <w:t>defenses</w:t>
      </w:r>
      <w:proofErr w:type="spellEnd"/>
      <w:r>
        <w:rPr>
          <w:color w:val="000000"/>
        </w:rPr>
        <w:t xml:space="preserve"> to infringement that may</w:t>
      </w:r>
    </w:p>
    <w:p w14:paraId="048D8A1D" w14:textId="77777777" w:rsidR="00B83B30" w:rsidRDefault="00B83B30" w:rsidP="00B83B30">
      <w:pPr>
        <w:pStyle w:val="HTMLPreformatted"/>
        <w:rPr>
          <w:color w:val="000000"/>
        </w:rPr>
      </w:pPr>
      <w:r>
        <w:rPr>
          <w:color w:val="000000"/>
        </w:rPr>
        <w:t>otherwise be available to you under applicable patent law.</w:t>
      </w:r>
    </w:p>
    <w:p w14:paraId="44F81F7A" w14:textId="77777777" w:rsidR="00B83B30" w:rsidRDefault="00B83B30" w:rsidP="00B83B30">
      <w:pPr>
        <w:pStyle w:val="HTMLPreformatted"/>
        <w:rPr>
          <w:color w:val="000000"/>
        </w:rPr>
      </w:pPr>
    </w:p>
    <w:p w14:paraId="7DDC53D9" w14:textId="77777777" w:rsidR="00B83B30" w:rsidRDefault="00B83B30" w:rsidP="00B83B30">
      <w:pPr>
        <w:pStyle w:val="HTMLPreformatted"/>
        <w:rPr>
          <w:color w:val="000000"/>
        </w:rPr>
      </w:pPr>
      <w:r>
        <w:rPr>
          <w:color w:val="000000"/>
        </w:rPr>
        <w:t xml:space="preserve">  12. No Surrender of Others' Freedom.</w:t>
      </w:r>
    </w:p>
    <w:p w14:paraId="0889A572" w14:textId="77777777" w:rsidR="00B83B30" w:rsidRDefault="00B83B30" w:rsidP="00B83B30">
      <w:pPr>
        <w:pStyle w:val="HTMLPreformatted"/>
        <w:rPr>
          <w:color w:val="000000"/>
        </w:rPr>
      </w:pPr>
    </w:p>
    <w:p w14:paraId="239CB266" w14:textId="77777777" w:rsidR="00B83B30" w:rsidRDefault="00B83B30" w:rsidP="00B83B30">
      <w:pPr>
        <w:pStyle w:val="HTMLPreformatted"/>
        <w:rPr>
          <w:color w:val="000000"/>
        </w:rPr>
      </w:pPr>
      <w:r>
        <w:rPr>
          <w:color w:val="000000"/>
        </w:rPr>
        <w:t xml:space="preserve">  If conditions are imposed on you (whether by court order, agreement or</w:t>
      </w:r>
    </w:p>
    <w:p w14:paraId="4D74BE6F" w14:textId="77777777" w:rsidR="00B83B30" w:rsidRDefault="00B83B30" w:rsidP="00B83B30">
      <w:pPr>
        <w:pStyle w:val="HTMLPreformatted"/>
        <w:rPr>
          <w:color w:val="000000"/>
        </w:rPr>
      </w:pPr>
      <w:r>
        <w:rPr>
          <w:color w:val="000000"/>
        </w:rPr>
        <w:t>otherwise) that contradict the conditions of this License, they do not</w:t>
      </w:r>
    </w:p>
    <w:p w14:paraId="12BA77D4" w14:textId="77777777" w:rsidR="00B83B30" w:rsidRDefault="00B83B30" w:rsidP="00B83B30">
      <w:pPr>
        <w:pStyle w:val="HTMLPreformatted"/>
        <w:rPr>
          <w:color w:val="000000"/>
        </w:rPr>
      </w:pPr>
      <w:r>
        <w:rPr>
          <w:color w:val="000000"/>
        </w:rPr>
        <w:t>excuse you from the conditions of this License.  If you cannot convey a</w:t>
      </w:r>
    </w:p>
    <w:p w14:paraId="1693A8C8" w14:textId="77777777" w:rsidR="00B83B30" w:rsidRDefault="00B83B30" w:rsidP="00B83B30">
      <w:pPr>
        <w:pStyle w:val="HTMLPreformatted"/>
        <w:rPr>
          <w:color w:val="000000"/>
        </w:rPr>
      </w:pPr>
      <w:r>
        <w:rPr>
          <w:color w:val="000000"/>
        </w:rPr>
        <w:t xml:space="preserve">covered work </w:t>
      </w:r>
      <w:proofErr w:type="gramStart"/>
      <w:r>
        <w:rPr>
          <w:color w:val="000000"/>
        </w:rPr>
        <w:t>so as to</w:t>
      </w:r>
      <w:proofErr w:type="gramEnd"/>
      <w:r>
        <w:rPr>
          <w:color w:val="000000"/>
        </w:rPr>
        <w:t xml:space="preserve"> satisfy simultaneously your obligations under this</w:t>
      </w:r>
    </w:p>
    <w:p w14:paraId="39BEACF1" w14:textId="77777777" w:rsidR="00B83B30" w:rsidRDefault="00B83B30" w:rsidP="00B83B30">
      <w:pPr>
        <w:pStyle w:val="HTMLPreformatted"/>
        <w:rPr>
          <w:color w:val="000000"/>
        </w:rPr>
      </w:pPr>
      <w:r>
        <w:rPr>
          <w:color w:val="000000"/>
        </w:rPr>
        <w:t xml:space="preserve">License and any other pertinent obligations, then </w:t>
      </w:r>
      <w:proofErr w:type="gramStart"/>
      <w:r>
        <w:rPr>
          <w:color w:val="000000"/>
        </w:rPr>
        <w:t>as a consequence</w:t>
      </w:r>
      <w:proofErr w:type="gramEnd"/>
      <w:r>
        <w:rPr>
          <w:color w:val="000000"/>
        </w:rPr>
        <w:t xml:space="preserve"> you may</w:t>
      </w:r>
    </w:p>
    <w:p w14:paraId="62FD5A70" w14:textId="77777777" w:rsidR="00B83B30" w:rsidRDefault="00B83B30" w:rsidP="00B83B30">
      <w:pPr>
        <w:pStyle w:val="HTMLPreformatted"/>
        <w:rPr>
          <w:color w:val="000000"/>
        </w:rPr>
      </w:pPr>
      <w:r>
        <w:rPr>
          <w:color w:val="000000"/>
        </w:rPr>
        <w:t>not convey it at all.  For example, if you agree to terms that obligate you</w:t>
      </w:r>
    </w:p>
    <w:p w14:paraId="2C836011" w14:textId="77777777" w:rsidR="00B83B30" w:rsidRDefault="00B83B30" w:rsidP="00B83B30">
      <w:pPr>
        <w:pStyle w:val="HTMLPreformatted"/>
        <w:rPr>
          <w:color w:val="000000"/>
        </w:rPr>
      </w:pPr>
      <w:r>
        <w:rPr>
          <w:color w:val="000000"/>
        </w:rPr>
        <w:t>to collect a royalty for further conveying from those to whom you convey</w:t>
      </w:r>
    </w:p>
    <w:p w14:paraId="47093CCC" w14:textId="77777777" w:rsidR="00B83B30" w:rsidRDefault="00B83B30" w:rsidP="00B83B30">
      <w:pPr>
        <w:pStyle w:val="HTMLPreformatted"/>
        <w:rPr>
          <w:color w:val="000000"/>
        </w:rPr>
      </w:pPr>
      <w:r>
        <w:rPr>
          <w:color w:val="000000"/>
        </w:rPr>
        <w:t>the Program, the only way you could satisfy both those terms and this</w:t>
      </w:r>
    </w:p>
    <w:p w14:paraId="486E4908" w14:textId="77777777" w:rsidR="00B83B30" w:rsidRDefault="00B83B30" w:rsidP="00B83B30">
      <w:pPr>
        <w:pStyle w:val="HTMLPreformatted"/>
        <w:rPr>
          <w:color w:val="000000"/>
        </w:rPr>
      </w:pPr>
      <w:r>
        <w:rPr>
          <w:color w:val="000000"/>
        </w:rPr>
        <w:t>License would be to refrain entirely from conveying the Program.</w:t>
      </w:r>
    </w:p>
    <w:p w14:paraId="49F49976" w14:textId="77777777" w:rsidR="00B83B30" w:rsidRDefault="00B83B30" w:rsidP="00B83B30">
      <w:pPr>
        <w:pStyle w:val="HTMLPreformatted"/>
        <w:rPr>
          <w:color w:val="000000"/>
        </w:rPr>
      </w:pPr>
    </w:p>
    <w:p w14:paraId="47B030BD" w14:textId="77777777" w:rsidR="00B83B30" w:rsidRDefault="00B83B30" w:rsidP="00B83B30">
      <w:pPr>
        <w:pStyle w:val="HTMLPreformatted"/>
        <w:rPr>
          <w:color w:val="000000"/>
        </w:rPr>
      </w:pPr>
      <w:r>
        <w:rPr>
          <w:color w:val="000000"/>
        </w:rPr>
        <w:t xml:space="preserve">  13. Use with the GNU </w:t>
      </w:r>
      <w:proofErr w:type="spellStart"/>
      <w:r>
        <w:rPr>
          <w:color w:val="000000"/>
        </w:rPr>
        <w:t>Affero</w:t>
      </w:r>
      <w:proofErr w:type="spellEnd"/>
      <w:r>
        <w:rPr>
          <w:color w:val="000000"/>
        </w:rPr>
        <w:t xml:space="preserve"> General Public License.</w:t>
      </w:r>
    </w:p>
    <w:p w14:paraId="4D4A9994" w14:textId="77777777" w:rsidR="00B83B30" w:rsidRDefault="00B83B30" w:rsidP="00B83B30">
      <w:pPr>
        <w:pStyle w:val="HTMLPreformatted"/>
        <w:rPr>
          <w:color w:val="000000"/>
        </w:rPr>
      </w:pPr>
    </w:p>
    <w:p w14:paraId="41F29137" w14:textId="77777777" w:rsidR="00B83B30" w:rsidRDefault="00B83B30" w:rsidP="00B83B30">
      <w:pPr>
        <w:pStyle w:val="HTMLPreformatted"/>
        <w:rPr>
          <w:color w:val="000000"/>
        </w:rPr>
      </w:pPr>
      <w:r>
        <w:rPr>
          <w:color w:val="000000"/>
        </w:rPr>
        <w:t xml:space="preserve">  Notwithstanding any other provision of this License, you have</w:t>
      </w:r>
    </w:p>
    <w:p w14:paraId="11B9CBA4" w14:textId="77777777" w:rsidR="00B83B30" w:rsidRDefault="00B83B30" w:rsidP="00B83B30">
      <w:pPr>
        <w:pStyle w:val="HTMLPreformatted"/>
        <w:rPr>
          <w:color w:val="000000"/>
        </w:rPr>
      </w:pPr>
      <w:r>
        <w:rPr>
          <w:color w:val="000000"/>
        </w:rPr>
        <w:t>permission to link or combine any covered work with a work licensed</w:t>
      </w:r>
    </w:p>
    <w:p w14:paraId="1FC61232" w14:textId="77777777" w:rsidR="00B83B30" w:rsidRDefault="00B83B30" w:rsidP="00B83B30">
      <w:pPr>
        <w:pStyle w:val="HTMLPreformatted"/>
        <w:rPr>
          <w:color w:val="000000"/>
        </w:rPr>
      </w:pPr>
      <w:r>
        <w:rPr>
          <w:color w:val="000000"/>
        </w:rPr>
        <w:t xml:space="preserve">under version 3 of the GNU </w:t>
      </w:r>
      <w:proofErr w:type="spellStart"/>
      <w:r>
        <w:rPr>
          <w:color w:val="000000"/>
        </w:rPr>
        <w:t>Affero</w:t>
      </w:r>
      <w:proofErr w:type="spellEnd"/>
      <w:r>
        <w:rPr>
          <w:color w:val="000000"/>
        </w:rPr>
        <w:t xml:space="preserve"> General Public License into a single</w:t>
      </w:r>
    </w:p>
    <w:p w14:paraId="0CB4C3CF" w14:textId="77777777" w:rsidR="00B83B30" w:rsidRDefault="00B83B30" w:rsidP="00B83B30">
      <w:pPr>
        <w:pStyle w:val="HTMLPreformatted"/>
        <w:rPr>
          <w:color w:val="000000"/>
        </w:rPr>
      </w:pPr>
      <w:r>
        <w:rPr>
          <w:color w:val="000000"/>
        </w:rPr>
        <w:t>combined work, and to convey the resulting work.  The terms of this</w:t>
      </w:r>
    </w:p>
    <w:p w14:paraId="0DC8A628" w14:textId="77777777" w:rsidR="00B83B30" w:rsidRDefault="00B83B30" w:rsidP="00B83B30">
      <w:pPr>
        <w:pStyle w:val="HTMLPreformatted"/>
        <w:rPr>
          <w:color w:val="000000"/>
        </w:rPr>
      </w:pPr>
      <w:r>
        <w:rPr>
          <w:color w:val="000000"/>
        </w:rPr>
        <w:t xml:space="preserve">License will continue to apply to the </w:t>
      </w:r>
      <w:proofErr w:type="gramStart"/>
      <w:r>
        <w:rPr>
          <w:color w:val="000000"/>
        </w:rPr>
        <w:t>part</w:t>
      </w:r>
      <w:proofErr w:type="gramEnd"/>
      <w:r>
        <w:rPr>
          <w:color w:val="000000"/>
        </w:rPr>
        <w:t xml:space="preserve"> which is the covered work,</w:t>
      </w:r>
    </w:p>
    <w:p w14:paraId="659B0AB8" w14:textId="77777777" w:rsidR="00B83B30" w:rsidRDefault="00B83B30" w:rsidP="00B83B30">
      <w:pPr>
        <w:pStyle w:val="HTMLPreformatted"/>
        <w:rPr>
          <w:color w:val="000000"/>
        </w:rPr>
      </w:pPr>
      <w:r>
        <w:rPr>
          <w:color w:val="000000"/>
        </w:rPr>
        <w:t xml:space="preserve">but the special requirements of the GNU </w:t>
      </w:r>
      <w:proofErr w:type="spellStart"/>
      <w:r>
        <w:rPr>
          <w:color w:val="000000"/>
        </w:rPr>
        <w:t>Affero</w:t>
      </w:r>
      <w:proofErr w:type="spellEnd"/>
      <w:r>
        <w:rPr>
          <w:color w:val="000000"/>
        </w:rPr>
        <w:t xml:space="preserve"> General Public License,</w:t>
      </w:r>
    </w:p>
    <w:p w14:paraId="07F72BE9" w14:textId="77777777" w:rsidR="00B83B30" w:rsidRDefault="00B83B30" w:rsidP="00B83B30">
      <w:pPr>
        <w:pStyle w:val="HTMLPreformatted"/>
        <w:rPr>
          <w:color w:val="000000"/>
        </w:rPr>
      </w:pPr>
      <w:r>
        <w:rPr>
          <w:color w:val="000000"/>
        </w:rPr>
        <w:t>section 13, concerning interaction through a network will apply to the</w:t>
      </w:r>
    </w:p>
    <w:p w14:paraId="305C2ECF" w14:textId="77777777" w:rsidR="00B83B30" w:rsidRDefault="00B83B30" w:rsidP="00B83B30">
      <w:pPr>
        <w:pStyle w:val="HTMLPreformatted"/>
        <w:rPr>
          <w:color w:val="000000"/>
        </w:rPr>
      </w:pPr>
      <w:r>
        <w:rPr>
          <w:color w:val="000000"/>
        </w:rPr>
        <w:t>combination as such.</w:t>
      </w:r>
    </w:p>
    <w:p w14:paraId="5B7C98A2" w14:textId="77777777" w:rsidR="00B83B30" w:rsidRDefault="00B83B30" w:rsidP="00B83B30">
      <w:pPr>
        <w:pStyle w:val="HTMLPreformatted"/>
        <w:rPr>
          <w:color w:val="000000"/>
        </w:rPr>
      </w:pPr>
    </w:p>
    <w:p w14:paraId="55F86C19" w14:textId="77777777" w:rsidR="00B83B30" w:rsidRDefault="00B83B30" w:rsidP="00B83B30">
      <w:pPr>
        <w:pStyle w:val="HTMLPreformatted"/>
        <w:rPr>
          <w:color w:val="000000"/>
        </w:rPr>
      </w:pPr>
      <w:r>
        <w:rPr>
          <w:color w:val="000000"/>
        </w:rPr>
        <w:t xml:space="preserve">  14. Revised Versions of this License.</w:t>
      </w:r>
    </w:p>
    <w:p w14:paraId="3657CE7A" w14:textId="77777777" w:rsidR="00B83B30" w:rsidRDefault="00B83B30" w:rsidP="00B83B30">
      <w:pPr>
        <w:pStyle w:val="HTMLPreformatted"/>
        <w:rPr>
          <w:color w:val="000000"/>
        </w:rPr>
      </w:pPr>
    </w:p>
    <w:p w14:paraId="6198FE87" w14:textId="77777777" w:rsidR="00B83B30" w:rsidRDefault="00B83B30" w:rsidP="00B83B30">
      <w:pPr>
        <w:pStyle w:val="HTMLPreformatted"/>
        <w:rPr>
          <w:color w:val="000000"/>
        </w:rPr>
      </w:pPr>
      <w:r>
        <w:rPr>
          <w:color w:val="000000"/>
        </w:rPr>
        <w:t xml:space="preserve">  The Free Software Foundation may publish revised and/or new versions of</w:t>
      </w:r>
    </w:p>
    <w:p w14:paraId="45696393" w14:textId="77777777" w:rsidR="00B83B30" w:rsidRDefault="00B83B30" w:rsidP="00B83B30">
      <w:pPr>
        <w:pStyle w:val="HTMLPreformatted"/>
        <w:rPr>
          <w:color w:val="000000"/>
        </w:rPr>
      </w:pPr>
      <w:r>
        <w:rPr>
          <w:color w:val="000000"/>
        </w:rPr>
        <w:t>the GNU General Public License from time to time.  Such new versions will</w:t>
      </w:r>
    </w:p>
    <w:p w14:paraId="771DD2C5" w14:textId="77777777" w:rsidR="00B83B30" w:rsidRDefault="00B83B30" w:rsidP="00B83B30">
      <w:pPr>
        <w:pStyle w:val="HTMLPreformatted"/>
        <w:rPr>
          <w:color w:val="000000"/>
        </w:rPr>
      </w:pPr>
      <w:r>
        <w:rPr>
          <w:color w:val="000000"/>
        </w:rPr>
        <w:t>be similar in spirit to the present version, but may differ in detail to</w:t>
      </w:r>
    </w:p>
    <w:p w14:paraId="4E2BBDA3" w14:textId="77777777" w:rsidR="00B83B30" w:rsidRDefault="00B83B30" w:rsidP="00B83B30">
      <w:pPr>
        <w:pStyle w:val="HTMLPreformatted"/>
        <w:rPr>
          <w:color w:val="000000"/>
        </w:rPr>
      </w:pPr>
      <w:r>
        <w:rPr>
          <w:color w:val="000000"/>
        </w:rPr>
        <w:t>address new problems or concerns.</w:t>
      </w:r>
    </w:p>
    <w:p w14:paraId="7F16E99B" w14:textId="77777777" w:rsidR="00B83B30" w:rsidRDefault="00B83B30" w:rsidP="00B83B30">
      <w:pPr>
        <w:pStyle w:val="HTMLPreformatted"/>
        <w:rPr>
          <w:color w:val="000000"/>
        </w:rPr>
      </w:pPr>
    </w:p>
    <w:p w14:paraId="2D0CE5E2" w14:textId="77777777" w:rsidR="00B83B30" w:rsidRDefault="00B83B30" w:rsidP="00B83B30">
      <w:pPr>
        <w:pStyle w:val="HTMLPreformatted"/>
        <w:rPr>
          <w:color w:val="000000"/>
        </w:rPr>
      </w:pPr>
      <w:r>
        <w:rPr>
          <w:color w:val="000000"/>
        </w:rPr>
        <w:t xml:space="preserve">  Each version is given a distinguishing version number.  If the</w:t>
      </w:r>
    </w:p>
    <w:p w14:paraId="62DBCB44" w14:textId="77777777" w:rsidR="00B83B30" w:rsidRDefault="00B83B30" w:rsidP="00B83B30">
      <w:pPr>
        <w:pStyle w:val="HTMLPreformatted"/>
        <w:rPr>
          <w:color w:val="000000"/>
        </w:rPr>
      </w:pPr>
      <w:r>
        <w:rPr>
          <w:color w:val="000000"/>
        </w:rPr>
        <w:t>Program specifies that a certain numbered version of the GNU General</w:t>
      </w:r>
    </w:p>
    <w:p w14:paraId="2511EA70" w14:textId="77777777" w:rsidR="00B83B30" w:rsidRDefault="00B83B30" w:rsidP="00B83B30">
      <w:pPr>
        <w:pStyle w:val="HTMLPreformatted"/>
        <w:rPr>
          <w:color w:val="000000"/>
        </w:rPr>
      </w:pPr>
      <w:r>
        <w:rPr>
          <w:color w:val="000000"/>
        </w:rPr>
        <w:t>Public License "or any later version" applies to it, you have the</w:t>
      </w:r>
    </w:p>
    <w:p w14:paraId="3B5B9265" w14:textId="77777777" w:rsidR="00B83B30" w:rsidRDefault="00B83B30" w:rsidP="00B83B30">
      <w:pPr>
        <w:pStyle w:val="HTMLPreformatted"/>
        <w:rPr>
          <w:color w:val="000000"/>
        </w:rPr>
      </w:pPr>
      <w:r>
        <w:rPr>
          <w:color w:val="000000"/>
        </w:rPr>
        <w:t>option of following the terms and conditions either of that numbered</w:t>
      </w:r>
    </w:p>
    <w:p w14:paraId="430C0003" w14:textId="77777777" w:rsidR="00B83B30" w:rsidRDefault="00B83B30" w:rsidP="00B83B30">
      <w:pPr>
        <w:pStyle w:val="HTMLPreformatted"/>
        <w:rPr>
          <w:color w:val="000000"/>
        </w:rPr>
      </w:pPr>
      <w:r>
        <w:rPr>
          <w:color w:val="000000"/>
        </w:rPr>
        <w:t>version or of any later version published by the Free Software</w:t>
      </w:r>
    </w:p>
    <w:p w14:paraId="3E694C54" w14:textId="77777777" w:rsidR="00B83B30" w:rsidRDefault="00B83B30" w:rsidP="00B83B30">
      <w:pPr>
        <w:pStyle w:val="HTMLPreformatted"/>
        <w:rPr>
          <w:color w:val="000000"/>
        </w:rPr>
      </w:pPr>
      <w:r>
        <w:rPr>
          <w:color w:val="000000"/>
        </w:rPr>
        <w:t>Foundation.  If the Program does not specify a version number of the</w:t>
      </w:r>
    </w:p>
    <w:p w14:paraId="68A2192A" w14:textId="77777777" w:rsidR="00B83B30" w:rsidRDefault="00B83B30" w:rsidP="00B83B30">
      <w:pPr>
        <w:pStyle w:val="HTMLPreformatted"/>
        <w:rPr>
          <w:color w:val="000000"/>
        </w:rPr>
      </w:pPr>
      <w:r>
        <w:rPr>
          <w:color w:val="000000"/>
        </w:rPr>
        <w:t>GNU General Public License, you may choose any version ever published</w:t>
      </w:r>
    </w:p>
    <w:p w14:paraId="2DAC5A9E" w14:textId="77777777" w:rsidR="00B83B30" w:rsidRDefault="00B83B30" w:rsidP="00B83B30">
      <w:pPr>
        <w:pStyle w:val="HTMLPreformatted"/>
        <w:rPr>
          <w:color w:val="000000"/>
        </w:rPr>
      </w:pPr>
      <w:r>
        <w:rPr>
          <w:color w:val="000000"/>
        </w:rPr>
        <w:t>by the Free Software Foundation.</w:t>
      </w:r>
    </w:p>
    <w:p w14:paraId="481D2AA0" w14:textId="77777777" w:rsidR="00B83B30" w:rsidRDefault="00B83B30" w:rsidP="00B83B30">
      <w:pPr>
        <w:pStyle w:val="HTMLPreformatted"/>
        <w:rPr>
          <w:color w:val="000000"/>
        </w:rPr>
      </w:pPr>
    </w:p>
    <w:p w14:paraId="21F9240D" w14:textId="77777777" w:rsidR="00B83B30" w:rsidRDefault="00B83B30" w:rsidP="00B83B30">
      <w:pPr>
        <w:pStyle w:val="HTMLPreformatted"/>
        <w:rPr>
          <w:color w:val="000000"/>
        </w:rPr>
      </w:pPr>
      <w:r>
        <w:rPr>
          <w:color w:val="000000"/>
        </w:rPr>
        <w:t xml:space="preserve">  If the Program specifies that a proxy can decide which future</w:t>
      </w:r>
    </w:p>
    <w:p w14:paraId="6DE8DE16" w14:textId="77777777" w:rsidR="00B83B30" w:rsidRDefault="00B83B30" w:rsidP="00B83B30">
      <w:pPr>
        <w:pStyle w:val="HTMLPreformatted"/>
        <w:rPr>
          <w:color w:val="000000"/>
        </w:rPr>
      </w:pPr>
      <w:r>
        <w:rPr>
          <w:color w:val="000000"/>
        </w:rPr>
        <w:t>versions of the GNU General Public License can be used, that proxy's</w:t>
      </w:r>
    </w:p>
    <w:p w14:paraId="199CEA41" w14:textId="77777777" w:rsidR="00B83B30" w:rsidRDefault="00B83B30" w:rsidP="00B83B30">
      <w:pPr>
        <w:pStyle w:val="HTMLPreformatted"/>
        <w:rPr>
          <w:color w:val="000000"/>
        </w:rPr>
      </w:pPr>
      <w:r>
        <w:rPr>
          <w:color w:val="000000"/>
        </w:rPr>
        <w:t>public statement of acceptance of a version permanently authorizes you</w:t>
      </w:r>
    </w:p>
    <w:p w14:paraId="33D3879F" w14:textId="77777777" w:rsidR="00B83B30" w:rsidRDefault="00B83B30" w:rsidP="00B83B30">
      <w:pPr>
        <w:pStyle w:val="HTMLPreformatted"/>
        <w:rPr>
          <w:color w:val="000000"/>
        </w:rPr>
      </w:pPr>
      <w:r>
        <w:rPr>
          <w:color w:val="000000"/>
        </w:rPr>
        <w:t>to choose that version for the Program.</w:t>
      </w:r>
    </w:p>
    <w:p w14:paraId="5506A797" w14:textId="77777777" w:rsidR="00B83B30" w:rsidRDefault="00B83B30" w:rsidP="00B83B30">
      <w:pPr>
        <w:pStyle w:val="HTMLPreformatted"/>
        <w:rPr>
          <w:color w:val="000000"/>
        </w:rPr>
      </w:pPr>
    </w:p>
    <w:p w14:paraId="7B583AF9" w14:textId="77777777" w:rsidR="00B83B30" w:rsidRDefault="00B83B30" w:rsidP="00B83B30">
      <w:pPr>
        <w:pStyle w:val="HTMLPreformatted"/>
        <w:rPr>
          <w:color w:val="000000"/>
        </w:rPr>
      </w:pPr>
      <w:r>
        <w:rPr>
          <w:color w:val="000000"/>
        </w:rPr>
        <w:t xml:space="preserve">  Later license versions may give you additional or different</w:t>
      </w:r>
    </w:p>
    <w:p w14:paraId="02DB4A9D" w14:textId="77777777" w:rsidR="00B83B30" w:rsidRDefault="00B83B30" w:rsidP="00B83B30">
      <w:pPr>
        <w:pStyle w:val="HTMLPreformatted"/>
        <w:rPr>
          <w:color w:val="000000"/>
        </w:rPr>
      </w:pPr>
      <w:r>
        <w:rPr>
          <w:color w:val="000000"/>
        </w:rPr>
        <w:t>permissions.  However, no additional obligations are imposed on any</w:t>
      </w:r>
    </w:p>
    <w:p w14:paraId="31CA08BB" w14:textId="77777777" w:rsidR="00B83B30" w:rsidRDefault="00B83B30" w:rsidP="00B83B30">
      <w:pPr>
        <w:pStyle w:val="HTMLPreformatted"/>
        <w:rPr>
          <w:color w:val="000000"/>
        </w:rPr>
      </w:pPr>
      <w:r>
        <w:rPr>
          <w:color w:val="000000"/>
        </w:rPr>
        <w:t>author or copyright holder as a result of your choosing to follow a</w:t>
      </w:r>
    </w:p>
    <w:p w14:paraId="2EBDC168" w14:textId="77777777" w:rsidR="00B83B30" w:rsidRDefault="00B83B30" w:rsidP="00B83B30">
      <w:pPr>
        <w:pStyle w:val="HTMLPreformatted"/>
        <w:rPr>
          <w:color w:val="000000"/>
        </w:rPr>
      </w:pPr>
      <w:r>
        <w:rPr>
          <w:color w:val="000000"/>
        </w:rPr>
        <w:t>later version.</w:t>
      </w:r>
    </w:p>
    <w:p w14:paraId="40B18A99" w14:textId="77777777" w:rsidR="00B83B30" w:rsidRDefault="00B83B30" w:rsidP="00B83B30">
      <w:pPr>
        <w:pStyle w:val="HTMLPreformatted"/>
        <w:rPr>
          <w:color w:val="000000"/>
        </w:rPr>
      </w:pPr>
    </w:p>
    <w:p w14:paraId="761EE4EC" w14:textId="77777777" w:rsidR="00B83B30" w:rsidRDefault="00B83B30" w:rsidP="00B83B30">
      <w:pPr>
        <w:pStyle w:val="HTMLPreformatted"/>
        <w:rPr>
          <w:color w:val="000000"/>
        </w:rPr>
      </w:pPr>
      <w:r>
        <w:rPr>
          <w:color w:val="000000"/>
        </w:rPr>
        <w:t xml:space="preserve">  15. Disclaimer of Warranty.</w:t>
      </w:r>
    </w:p>
    <w:p w14:paraId="1A412DAB" w14:textId="77777777" w:rsidR="00B83B30" w:rsidRDefault="00B83B30" w:rsidP="00B83B30">
      <w:pPr>
        <w:pStyle w:val="HTMLPreformatted"/>
        <w:rPr>
          <w:color w:val="000000"/>
        </w:rPr>
      </w:pPr>
    </w:p>
    <w:p w14:paraId="5181BD61" w14:textId="77777777" w:rsidR="00B83B30" w:rsidRDefault="00B83B30" w:rsidP="00B83B30">
      <w:pPr>
        <w:pStyle w:val="HTMLPreformatted"/>
        <w:rPr>
          <w:color w:val="000000"/>
        </w:rPr>
      </w:pPr>
      <w:r>
        <w:rPr>
          <w:color w:val="000000"/>
        </w:rPr>
        <w:t xml:space="preserve">  THERE IS NO WARRANTY FOR THE PROGRAM, TO THE EXTENT PERMITTED BY</w:t>
      </w:r>
    </w:p>
    <w:p w14:paraId="794B1E48" w14:textId="77777777" w:rsidR="00B83B30" w:rsidRDefault="00B83B30" w:rsidP="00B83B30">
      <w:pPr>
        <w:pStyle w:val="HTMLPreformatted"/>
        <w:rPr>
          <w:color w:val="000000"/>
        </w:rPr>
      </w:pPr>
      <w:r>
        <w:rPr>
          <w:color w:val="000000"/>
        </w:rPr>
        <w:t>APPLICABLE LAW.  EXCEPT WHEN OTHERWISE STATED IN WRITING THE COPYRIGHT</w:t>
      </w:r>
    </w:p>
    <w:p w14:paraId="51D5AD83" w14:textId="77777777" w:rsidR="00B83B30" w:rsidRDefault="00B83B30" w:rsidP="00B83B30">
      <w:pPr>
        <w:pStyle w:val="HTMLPreformatted"/>
        <w:rPr>
          <w:color w:val="000000"/>
        </w:rPr>
      </w:pPr>
      <w:r>
        <w:rPr>
          <w:color w:val="000000"/>
        </w:rPr>
        <w:t>HOLDERS AND/OR OTHER PARTIES PROVIDE THE PROGRAM "AS IS" WITHOUT WARRANTY</w:t>
      </w:r>
    </w:p>
    <w:p w14:paraId="0D6E5016" w14:textId="77777777" w:rsidR="00B83B30" w:rsidRDefault="00B83B30" w:rsidP="00B83B30">
      <w:pPr>
        <w:pStyle w:val="HTMLPreformatted"/>
        <w:rPr>
          <w:color w:val="000000"/>
        </w:rPr>
      </w:pPr>
      <w:r>
        <w:rPr>
          <w:color w:val="000000"/>
        </w:rPr>
        <w:t>OF ANY KIND, EITHER EXPRESSED OR IMPLIED, INCLUDING, BUT NOT LIMITED TO,</w:t>
      </w:r>
    </w:p>
    <w:p w14:paraId="5C031922" w14:textId="77777777" w:rsidR="00B83B30" w:rsidRDefault="00B83B30" w:rsidP="00B83B30">
      <w:pPr>
        <w:pStyle w:val="HTMLPreformatted"/>
        <w:rPr>
          <w:color w:val="000000"/>
        </w:rPr>
      </w:pPr>
      <w:r>
        <w:rPr>
          <w:color w:val="000000"/>
        </w:rPr>
        <w:t>THE IMPLIED WARRANTIES OF MERCHANTABILITY AND FITNESS FOR A PARTICULAR</w:t>
      </w:r>
    </w:p>
    <w:p w14:paraId="7DE80F94" w14:textId="77777777" w:rsidR="00B83B30" w:rsidRDefault="00B83B30" w:rsidP="00B83B30">
      <w:pPr>
        <w:pStyle w:val="HTMLPreformatted"/>
        <w:rPr>
          <w:color w:val="000000"/>
        </w:rPr>
      </w:pPr>
      <w:r>
        <w:rPr>
          <w:color w:val="000000"/>
        </w:rPr>
        <w:t>PURPOSE.  THE ENTIRE RISK AS TO THE QUALITY AND PERFORMANCE OF THE PROGRAM</w:t>
      </w:r>
    </w:p>
    <w:p w14:paraId="4AAAA5FD" w14:textId="77777777" w:rsidR="00B83B30" w:rsidRDefault="00B83B30" w:rsidP="00B83B30">
      <w:pPr>
        <w:pStyle w:val="HTMLPreformatted"/>
        <w:rPr>
          <w:color w:val="000000"/>
        </w:rPr>
      </w:pPr>
      <w:r>
        <w:rPr>
          <w:color w:val="000000"/>
        </w:rPr>
        <w:t>IS WITH YOU.  SHOULD THE PROGRAM PROVE DEFECTIVE, YOU ASSUME THE COST OF</w:t>
      </w:r>
    </w:p>
    <w:p w14:paraId="0FAEB341" w14:textId="77777777" w:rsidR="00B83B30" w:rsidRDefault="00B83B30" w:rsidP="00B83B30">
      <w:pPr>
        <w:pStyle w:val="HTMLPreformatted"/>
        <w:rPr>
          <w:color w:val="000000"/>
        </w:rPr>
      </w:pPr>
      <w:r>
        <w:rPr>
          <w:color w:val="000000"/>
        </w:rPr>
        <w:t>ALL NECESSARY SERVICING, REPAIR OR CORRECTION.</w:t>
      </w:r>
    </w:p>
    <w:p w14:paraId="3C1F7E02" w14:textId="77777777" w:rsidR="00B83B30" w:rsidRDefault="00B83B30" w:rsidP="00B83B30">
      <w:pPr>
        <w:pStyle w:val="HTMLPreformatted"/>
        <w:rPr>
          <w:color w:val="000000"/>
        </w:rPr>
      </w:pPr>
    </w:p>
    <w:p w14:paraId="1F31F1D0" w14:textId="77777777" w:rsidR="00B83B30" w:rsidRDefault="00B83B30" w:rsidP="00B83B30">
      <w:pPr>
        <w:pStyle w:val="HTMLPreformatted"/>
        <w:rPr>
          <w:color w:val="000000"/>
        </w:rPr>
      </w:pPr>
      <w:r>
        <w:rPr>
          <w:color w:val="000000"/>
        </w:rPr>
        <w:t xml:space="preserve">  16. Limitation of Liability.</w:t>
      </w:r>
    </w:p>
    <w:p w14:paraId="5A167F4B" w14:textId="77777777" w:rsidR="00B83B30" w:rsidRDefault="00B83B30" w:rsidP="00B83B30">
      <w:pPr>
        <w:pStyle w:val="HTMLPreformatted"/>
        <w:rPr>
          <w:color w:val="000000"/>
        </w:rPr>
      </w:pPr>
    </w:p>
    <w:p w14:paraId="2C1E4C12" w14:textId="77777777" w:rsidR="00B83B30" w:rsidRDefault="00B83B30" w:rsidP="00B83B30">
      <w:pPr>
        <w:pStyle w:val="HTMLPreformatted"/>
        <w:rPr>
          <w:color w:val="000000"/>
        </w:rPr>
      </w:pPr>
      <w:r>
        <w:rPr>
          <w:color w:val="000000"/>
        </w:rPr>
        <w:t xml:space="preserve">  IN NO EVENT UNLESS REQUIRED BY APPLICABLE LAW OR AGREED TO IN WRITING</w:t>
      </w:r>
    </w:p>
    <w:p w14:paraId="215910A1" w14:textId="77777777" w:rsidR="00B83B30" w:rsidRDefault="00B83B30" w:rsidP="00B83B30">
      <w:pPr>
        <w:pStyle w:val="HTMLPreformatted"/>
        <w:rPr>
          <w:color w:val="000000"/>
        </w:rPr>
      </w:pPr>
      <w:r>
        <w:rPr>
          <w:color w:val="000000"/>
        </w:rPr>
        <w:t xml:space="preserve">WILL ANY COPYRIGHT HOLDER, OR ANY OTHER PARTY WHO MODIFIES AND/OR </w:t>
      </w:r>
      <w:proofErr w:type="gramStart"/>
      <w:r>
        <w:rPr>
          <w:color w:val="000000"/>
        </w:rPr>
        <w:t>CONVEYS</w:t>
      </w:r>
      <w:proofErr w:type="gramEnd"/>
    </w:p>
    <w:p w14:paraId="70DFABE7" w14:textId="77777777" w:rsidR="00B83B30" w:rsidRDefault="00B83B30" w:rsidP="00B83B30">
      <w:pPr>
        <w:pStyle w:val="HTMLPreformatted"/>
        <w:rPr>
          <w:color w:val="000000"/>
        </w:rPr>
      </w:pPr>
      <w:r>
        <w:rPr>
          <w:color w:val="000000"/>
        </w:rPr>
        <w:t>THE PROGRAM AS PERMITTED ABOVE, BE LIABLE TO YOU FOR DAMAGES, INCLUDING ANY</w:t>
      </w:r>
    </w:p>
    <w:p w14:paraId="4FD2BEB1" w14:textId="77777777" w:rsidR="00B83B30" w:rsidRDefault="00B83B30" w:rsidP="00B83B30">
      <w:pPr>
        <w:pStyle w:val="HTMLPreformatted"/>
        <w:rPr>
          <w:color w:val="000000"/>
        </w:rPr>
      </w:pPr>
      <w:r>
        <w:rPr>
          <w:color w:val="000000"/>
        </w:rPr>
        <w:t>GENERAL, SPECIAL, INCIDENTAL OR CONSEQUENTIAL DAMAGES ARISING OUT OF THE</w:t>
      </w:r>
    </w:p>
    <w:p w14:paraId="62EA7D37" w14:textId="77777777" w:rsidR="00B83B30" w:rsidRDefault="00B83B30" w:rsidP="00B83B30">
      <w:pPr>
        <w:pStyle w:val="HTMLPreformatted"/>
        <w:rPr>
          <w:color w:val="000000"/>
        </w:rPr>
      </w:pPr>
      <w:r>
        <w:rPr>
          <w:color w:val="000000"/>
        </w:rPr>
        <w:t>USE OR INABILITY TO USE THE PROGRAM (INCLUDING BUT NOT LIMITED TO LOSS OF</w:t>
      </w:r>
    </w:p>
    <w:p w14:paraId="58D29CEB" w14:textId="77777777" w:rsidR="00B83B30" w:rsidRDefault="00B83B30" w:rsidP="00B83B30">
      <w:pPr>
        <w:pStyle w:val="HTMLPreformatted"/>
        <w:rPr>
          <w:color w:val="000000"/>
        </w:rPr>
      </w:pPr>
      <w:r>
        <w:rPr>
          <w:color w:val="000000"/>
        </w:rPr>
        <w:t>DATA OR DATA BEING RENDERED INACCURATE OR LOSSES SUSTAINED BY YOU OR THIRD</w:t>
      </w:r>
    </w:p>
    <w:p w14:paraId="22DAB977" w14:textId="77777777" w:rsidR="00B83B30" w:rsidRDefault="00B83B30" w:rsidP="00B83B30">
      <w:pPr>
        <w:pStyle w:val="HTMLPreformatted"/>
        <w:rPr>
          <w:color w:val="000000"/>
        </w:rPr>
      </w:pPr>
      <w:r>
        <w:rPr>
          <w:color w:val="000000"/>
        </w:rPr>
        <w:t>PARTIES OR A FAILURE OF THE PROGRAM TO OPERATE WITH ANY OTHER PROGRAMS),</w:t>
      </w:r>
    </w:p>
    <w:p w14:paraId="3C09D8C2" w14:textId="77777777" w:rsidR="00B83B30" w:rsidRDefault="00B83B30" w:rsidP="00B83B30">
      <w:pPr>
        <w:pStyle w:val="HTMLPreformatted"/>
        <w:rPr>
          <w:color w:val="000000"/>
        </w:rPr>
      </w:pPr>
      <w:r>
        <w:rPr>
          <w:color w:val="000000"/>
        </w:rPr>
        <w:t>EVEN IF SUCH HOLDER OR OTHER PARTY HAS BEEN ADVISED OF THE POSSIBILITY OF</w:t>
      </w:r>
    </w:p>
    <w:p w14:paraId="60CD4BBD" w14:textId="77777777" w:rsidR="00B83B30" w:rsidRDefault="00B83B30" w:rsidP="00B83B30">
      <w:pPr>
        <w:pStyle w:val="HTMLPreformatted"/>
        <w:rPr>
          <w:color w:val="000000"/>
        </w:rPr>
      </w:pPr>
      <w:r>
        <w:rPr>
          <w:color w:val="000000"/>
        </w:rPr>
        <w:t>SUCH DAMAGES.</w:t>
      </w:r>
    </w:p>
    <w:p w14:paraId="3EDF7384" w14:textId="77777777" w:rsidR="00B83B30" w:rsidRDefault="00B83B30" w:rsidP="00B83B30">
      <w:pPr>
        <w:pStyle w:val="HTMLPreformatted"/>
        <w:rPr>
          <w:color w:val="000000"/>
        </w:rPr>
      </w:pPr>
    </w:p>
    <w:p w14:paraId="1D5F7156" w14:textId="77777777" w:rsidR="00B83B30" w:rsidRDefault="00B83B30" w:rsidP="00B83B30">
      <w:pPr>
        <w:pStyle w:val="HTMLPreformatted"/>
        <w:rPr>
          <w:color w:val="000000"/>
        </w:rPr>
      </w:pPr>
      <w:r>
        <w:rPr>
          <w:color w:val="000000"/>
        </w:rPr>
        <w:t xml:space="preserve">  17. Interpretation of Sections 15 and 16.</w:t>
      </w:r>
    </w:p>
    <w:p w14:paraId="718BB6AC" w14:textId="77777777" w:rsidR="00B83B30" w:rsidRDefault="00B83B30" w:rsidP="00B83B30">
      <w:pPr>
        <w:pStyle w:val="HTMLPreformatted"/>
        <w:rPr>
          <w:color w:val="000000"/>
        </w:rPr>
      </w:pPr>
    </w:p>
    <w:p w14:paraId="17EBDACD" w14:textId="77777777" w:rsidR="00B83B30" w:rsidRDefault="00B83B30" w:rsidP="00B83B30">
      <w:pPr>
        <w:pStyle w:val="HTMLPreformatted"/>
        <w:rPr>
          <w:color w:val="000000"/>
        </w:rPr>
      </w:pPr>
      <w:r>
        <w:rPr>
          <w:color w:val="000000"/>
        </w:rPr>
        <w:t xml:space="preserve">  If the disclaimer of warranty and limitation of liability provided</w:t>
      </w:r>
    </w:p>
    <w:p w14:paraId="4E3596C1" w14:textId="77777777" w:rsidR="00B83B30" w:rsidRDefault="00B83B30" w:rsidP="00B83B30">
      <w:pPr>
        <w:pStyle w:val="HTMLPreformatted"/>
        <w:rPr>
          <w:color w:val="000000"/>
        </w:rPr>
      </w:pPr>
      <w:r>
        <w:rPr>
          <w:color w:val="000000"/>
        </w:rPr>
        <w:t>above cannot be given local legal effect according to their terms,</w:t>
      </w:r>
    </w:p>
    <w:p w14:paraId="78E5515C" w14:textId="77777777" w:rsidR="00B83B30" w:rsidRDefault="00B83B30" w:rsidP="00B83B30">
      <w:pPr>
        <w:pStyle w:val="HTMLPreformatted"/>
        <w:rPr>
          <w:color w:val="000000"/>
        </w:rPr>
      </w:pPr>
      <w:r>
        <w:rPr>
          <w:color w:val="000000"/>
        </w:rPr>
        <w:t>reviewing courts shall apply local law that most closely approximates</w:t>
      </w:r>
    </w:p>
    <w:p w14:paraId="106F422B" w14:textId="77777777" w:rsidR="00B83B30" w:rsidRDefault="00B83B30" w:rsidP="00B83B30">
      <w:pPr>
        <w:pStyle w:val="HTMLPreformatted"/>
        <w:rPr>
          <w:color w:val="000000"/>
        </w:rPr>
      </w:pPr>
      <w:r>
        <w:rPr>
          <w:color w:val="000000"/>
        </w:rPr>
        <w:t>an absolute waiver of all civil liability in connection with the</w:t>
      </w:r>
    </w:p>
    <w:p w14:paraId="174A15F5" w14:textId="77777777" w:rsidR="00B83B30" w:rsidRDefault="00B83B30" w:rsidP="00B83B30">
      <w:pPr>
        <w:pStyle w:val="HTMLPreformatted"/>
        <w:rPr>
          <w:color w:val="000000"/>
        </w:rPr>
      </w:pPr>
      <w:r>
        <w:rPr>
          <w:color w:val="000000"/>
        </w:rPr>
        <w:t>Program, unless a warranty or assumption of liability accompanies a</w:t>
      </w:r>
    </w:p>
    <w:p w14:paraId="10392389" w14:textId="77777777" w:rsidR="00B83B30" w:rsidRDefault="00B83B30" w:rsidP="00B83B30">
      <w:pPr>
        <w:pStyle w:val="HTMLPreformatted"/>
        <w:rPr>
          <w:color w:val="000000"/>
        </w:rPr>
      </w:pPr>
      <w:r>
        <w:rPr>
          <w:color w:val="000000"/>
        </w:rPr>
        <w:t>copy of the Program in return for a fee.</w:t>
      </w:r>
    </w:p>
    <w:p w14:paraId="7B14F5D7" w14:textId="77777777" w:rsidR="00B83B30" w:rsidRDefault="00B83B30" w:rsidP="00B83B30">
      <w:pPr>
        <w:pStyle w:val="HTMLPreformatted"/>
        <w:rPr>
          <w:color w:val="000000"/>
        </w:rPr>
      </w:pPr>
    </w:p>
    <w:p w14:paraId="6E282659" w14:textId="77777777" w:rsidR="00B83B30" w:rsidRDefault="00B83B30" w:rsidP="00B83B30">
      <w:pPr>
        <w:pStyle w:val="HTMLPreformatted"/>
        <w:rPr>
          <w:color w:val="000000"/>
        </w:rPr>
      </w:pPr>
      <w:r>
        <w:rPr>
          <w:color w:val="000000"/>
        </w:rPr>
        <w:t xml:space="preserve">                     END OF TERMS AND CONDITIONS</w:t>
      </w:r>
    </w:p>
    <w:p w14:paraId="15541E3E" w14:textId="77777777" w:rsidR="00B83B30" w:rsidRDefault="00B83B30" w:rsidP="00B83B30">
      <w:pPr>
        <w:pStyle w:val="HTMLPreformatted"/>
        <w:rPr>
          <w:color w:val="000000"/>
        </w:rPr>
      </w:pPr>
    </w:p>
    <w:p w14:paraId="5718F861" w14:textId="77777777" w:rsidR="00B83B30" w:rsidRDefault="00B83B30" w:rsidP="00B83B30">
      <w:pPr>
        <w:pStyle w:val="HTMLPreformatted"/>
        <w:rPr>
          <w:color w:val="000000"/>
        </w:rPr>
      </w:pPr>
      <w:r>
        <w:rPr>
          <w:color w:val="000000"/>
        </w:rPr>
        <w:t xml:space="preserve">            How to Apply These Terms to Your New Programs</w:t>
      </w:r>
    </w:p>
    <w:p w14:paraId="73FD827E" w14:textId="77777777" w:rsidR="00B83B30" w:rsidRDefault="00B83B30" w:rsidP="00B83B30">
      <w:pPr>
        <w:pStyle w:val="HTMLPreformatted"/>
        <w:rPr>
          <w:color w:val="000000"/>
        </w:rPr>
      </w:pPr>
    </w:p>
    <w:p w14:paraId="5F841322" w14:textId="77777777" w:rsidR="00B83B30" w:rsidRDefault="00B83B30" w:rsidP="00B83B30">
      <w:pPr>
        <w:pStyle w:val="HTMLPreformatted"/>
        <w:rPr>
          <w:color w:val="000000"/>
        </w:rPr>
      </w:pPr>
      <w:r>
        <w:rPr>
          <w:color w:val="000000"/>
        </w:rPr>
        <w:t xml:space="preserve">  If you develop a new program, and you want it to be of the greatest</w:t>
      </w:r>
    </w:p>
    <w:p w14:paraId="68DEE6D3" w14:textId="77777777" w:rsidR="00B83B30" w:rsidRDefault="00B83B30" w:rsidP="00B83B30">
      <w:pPr>
        <w:pStyle w:val="HTMLPreformatted"/>
        <w:rPr>
          <w:color w:val="000000"/>
        </w:rPr>
      </w:pPr>
      <w:r>
        <w:rPr>
          <w:color w:val="000000"/>
        </w:rPr>
        <w:t>possible use to the public, the best way to achieve this is to make it</w:t>
      </w:r>
    </w:p>
    <w:p w14:paraId="4A4A26EF" w14:textId="77777777" w:rsidR="00B83B30" w:rsidRDefault="00B83B30" w:rsidP="00B83B30">
      <w:pPr>
        <w:pStyle w:val="HTMLPreformatted"/>
        <w:rPr>
          <w:color w:val="000000"/>
        </w:rPr>
      </w:pPr>
      <w:r>
        <w:rPr>
          <w:color w:val="000000"/>
        </w:rPr>
        <w:t>free software which everyone can redistribute and change under these terms.</w:t>
      </w:r>
    </w:p>
    <w:p w14:paraId="19C48973" w14:textId="77777777" w:rsidR="00B83B30" w:rsidRDefault="00B83B30" w:rsidP="00B83B30">
      <w:pPr>
        <w:pStyle w:val="HTMLPreformatted"/>
        <w:rPr>
          <w:color w:val="000000"/>
        </w:rPr>
      </w:pPr>
    </w:p>
    <w:p w14:paraId="23D9C676" w14:textId="77777777" w:rsidR="00B83B30" w:rsidRDefault="00B83B30" w:rsidP="00B83B30">
      <w:pPr>
        <w:pStyle w:val="HTMLPreformatted"/>
        <w:rPr>
          <w:color w:val="000000"/>
        </w:rPr>
      </w:pPr>
      <w:r>
        <w:rPr>
          <w:color w:val="000000"/>
        </w:rPr>
        <w:t xml:space="preserve">  To do so, attach the following notices to the program.  It is safest</w:t>
      </w:r>
    </w:p>
    <w:p w14:paraId="749F73DB" w14:textId="77777777" w:rsidR="00B83B30" w:rsidRDefault="00B83B30" w:rsidP="00B83B30">
      <w:pPr>
        <w:pStyle w:val="HTMLPreformatted"/>
        <w:rPr>
          <w:color w:val="000000"/>
        </w:rPr>
      </w:pPr>
      <w:r>
        <w:rPr>
          <w:color w:val="000000"/>
        </w:rPr>
        <w:t>to attach them to the start of each source file to most effectively</w:t>
      </w:r>
    </w:p>
    <w:p w14:paraId="242C9458" w14:textId="77777777" w:rsidR="00B83B30" w:rsidRDefault="00B83B30" w:rsidP="00B83B30">
      <w:pPr>
        <w:pStyle w:val="HTMLPreformatted"/>
        <w:rPr>
          <w:color w:val="000000"/>
        </w:rPr>
      </w:pPr>
      <w:r>
        <w:rPr>
          <w:color w:val="000000"/>
        </w:rPr>
        <w:t>state the exclusion of warranty; and each file should have at least</w:t>
      </w:r>
    </w:p>
    <w:p w14:paraId="5D43AA24" w14:textId="77777777" w:rsidR="00B83B30" w:rsidRDefault="00B83B30" w:rsidP="00B83B30">
      <w:pPr>
        <w:pStyle w:val="HTMLPreformatted"/>
        <w:rPr>
          <w:color w:val="000000"/>
        </w:rPr>
      </w:pPr>
      <w:r>
        <w:rPr>
          <w:color w:val="000000"/>
        </w:rPr>
        <w:t>the "copyright" line and a pointer to where the full notice is found.</w:t>
      </w:r>
    </w:p>
    <w:p w14:paraId="07E30D6F" w14:textId="77777777" w:rsidR="00B83B30" w:rsidRDefault="00B83B30" w:rsidP="00B83B30">
      <w:pPr>
        <w:pStyle w:val="HTMLPreformatted"/>
        <w:rPr>
          <w:color w:val="000000"/>
        </w:rPr>
      </w:pPr>
    </w:p>
    <w:p w14:paraId="2C871372" w14:textId="77777777" w:rsidR="00B83B30" w:rsidRDefault="00B83B30" w:rsidP="00B83B30">
      <w:pPr>
        <w:pStyle w:val="HTMLPreformatted"/>
        <w:rPr>
          <w:color w:val="000000"/>
        </w:rPr>
      </w:pPr>
      <w:r>
        <w:rPr>
          <w:color w:val="000000"/>
        </w:rPr>
        <w:t xml:space="preserve">    &lt;one line to give the program's name and a brief idea of what it does.&gt;</w:t>
      </w:r>
    </w:p>
    <w:p w14:paraId="5501D820" w14:textId="77777777" w:rsidR="00B83B30" w:rsidRDefault="00B83B30" w:rsidP="00B83B30">
      <w:pPr>
        <w:pStyle w:val="HTMLPreformatted"/>
        <w:rPr>
          <w:color w:val="000000"/>
        </w:rPr>
      </w:pPr>
      <w:r>
        <w:rPr>
          <w:color w:val="000000"/>
        </w:rPr>
        <w:t xml:space="preserve">    Copyright (C) &lt;year</w:t>
      </w:r>
      <w:proofErr w:type="gramStart"/>
      <w:r>
        <w:rPr>
          <w:color w:val="000000"/>
        </w:rPr>
        <w:t>&gt;  &lt;</w:t>
      </w:r>
      <w:proofErr w:type="gramEnd"/>
      <w:r>
        <w:rPr>
          <w:color w:val="000000"/>
        </w:rPr>
        <w:t>name of author&gt;</w:t>
      </w:r>
    </w:p>
    <w:p w14:paraId="42CD2A0D" w14:textId="77777777" w:rsidR="00B83B30" w:rsidRDefault="00B83B30" w:rsidP="00B83B30">
      <w:pPr>
        <w:pStyle w:val="HTMLPreformatted"/>
        <w:rPr>
          <w:color w:val="000000"/>
        </w:rPr>
      </w:pPr>
    </w:p>
    <w:p w14:paraId="53D31A2D" w14:textId="77777777" w:rsidR="00B83B30" w:rsidRDefault="00B83B30" w:rsidP="00B83B30">
      <w:pPr>
        <w:pStyle w:val="HTMLPreformatted"/>
        <w:rPr>
          <w:color w:val="000000"/>
        </w:rPr>
      </w:pPr>
      <w:r>
        <w:rPr>
          <w:color w:val="000000"/>
        </w:rPr>
        <w:t xml:space="preserve">    This program is free software: you can redistribute it and/or modify</w:t>
      </w:r>
    </w:p>
    <w:p w14:paraId="64A007F0" w14:textId="77777777" w:rsidR="00B83B30" w:rsidRDefault="00B83B30" w:rsidP="00B83B30">
      <w:pPr>
        <w:pStyle w:val="HTMLPreformatted"/>
        <w:rPr>
          <w:color w:val="000000"/>
        </w:rPr>
      </w:pPr>
      <w:r>
        <w:rPr>
          <w:color w:val="000000"/>
        </w:rPr>
        <w:t xml:space="preserve">    it under the terms of the GNU General Public License as published by</w:t>
      </w:r>
    </w:p>
    <w:p w14:paraId="6A5D68FD" w14:textId="77777777" w:rsidR="00B83B30" w:rsidRDefault="00B83B30" w:rsidP="00B83B30">
      <w:pPr>
        <w:pStyle w:val="HTMLPreformatted"/>
        <w:rPr>
          <w:color w:val="000000"/>
        </w:rPr>
      </w:pPr>
      <w:r>
        <w:rPr>
          <w:color w:val="000000"/>
        </w:rPr>
        <w:t xml:space="preserve">    the Free Software Foundation, either version 3 of the License, or</w:t>
      </w:r>
    </w:p>
    <w:p w14:paraId="1C9193D8" w14:textId="77777777" w:rsidR="00B83B30" w:rsidRDefault="00B83B30" w:rsidP="00B83B30">
      <w:pPr>
        <w:pStyle w:val="HTMLPreformatted"/>
        <w:rPr>
          <w:color w:val="000000"/>
        </w:rPr>
      </w:pPr>
      <w:r>
        <w:rPr>
          <w:color w:val="000000"/>
        </w:rPr>
        <w:t xml:space="preserve">    (at your option) any later version.</w:t>
      </w:r>
    </w:p>
    <w:p w14:paraId="17E18875" w14:textId="77777777" w:rsidR="00B83B30" w:rsidRDefault="00B83B30" w:rsidP="00B83B30">
      <w:pPr>
        <w:pStyle w:val="HTMLPreformatted"/>
        <w:rPr>
          <w:color w:val="000000"/>
        </w:rPr>
      </w:pPr>
    </w:p>
    <w:p w14:paraId="423CB2D1" w14:textId="77777777" w:rsidR="00B83B30" w:rsidRDefault="00B83B30" w:rsidP="00B83B30">
      <w:pPr>
        <w:pStyle w:val="HTMLPreformatted"/>
        <w:rPr>
          <w:color w:val="000000"/>
        </w:rPr>
      </w:pPr>
      <w:r>
        <w:rPr>
          <w:color w:val="000000"/>
        </w:rPr>
        <w:t xml:space="preserve">    This program is distributed in the hope that it will be useful,</w:t>
      </w:r>
    </w:p>
    <w:p w14:paraId="2DA4CC40" w14:textId="77777777" w:rsidR="00B83B30" w:rsidRDefault="00B83B30" w:rsidP="00B83B30">
      <w:pPr>
        <w:pStyle w:val="HTMLPreformatted"/>
        <w:rPr>
          <w:color w:val="000000"/>
        </w:rPr>
      </w:pPr>
      <w:r>
        <w:rPr>
          <w:color w:val="000000"/>
        </w:rPr>
        <w:t xml:space="preserve">    but WITHOUT ANY WARRANTY; without even the implied warranty of</w:t>
      </w:r>
    </w:p>
    <w:p w14:paraId="263C824D" w14:textId="77777777" w:rsidR="00B83B30" w:rsidRDefault="00B83B30" w:rsidP="00B83B30">
      <w:pPr>
        <w:pStyle w:val="HTMLPreformatted"/>
        <w:rPr>
          <w:color w:val="000000"/>
        </w:rPr>
      </w:pPr>
      <w:r>
        <w:rPr>
          <w:color w:val="000000"/>
        </w:rPr>
        <w:t xml:space="preserve">    MERCHANTABILITY or FITNESS FOR A PARTICULAR PURPOSE.  See the</w:t>
      </w:r>
    </w:p>
    <w:p w14:paraId="7A5F8FA6" w14:textId="77777777" w:rsidR="00B83B30" w:rsidRDefault="00B83B30" w:rsidP="00B83B30">
      <w:pPr>
        <w:pStyle w:val="HTMLPreformatted"/>
        <w:rPr>
          <w:color w:val="000000"/>
        </w:rPr>
      </w:pPr>
      <w:r>
        <w:rPr>
          <w:color w:val="000000"/>
        </w:rPr>
        <w:t xml:space="preserve">    GNU General Public License for more details.</w:t>
      </w:r>
    </w:p>
    <w:p w14:paraId="3F16BEAD" w14:textId="77777777" w:rsidR="00B83B30" w:rsidRDefault="00B83B30" w:rsidP="00B83B30">
      <w:pPr>
        <w:pStyle w:val="HTMLPreformatted"/>
        <w:rPr>
          <w:color w:val="000000"/>
        </w:rPr>
      </w:pPr>
    </w:p>
    <w:p w14:paraId="669DD7ED" w14:textId="77777777" w:rsidR="00B83B30" w:rsidRDefault="00B83B30" w:rsidP="00B83B30">
      <w:pPr>
        <w:pStyle w:val="HTMLPreformatted"/>
        <w:rPr>
          <w:color w:val="000000"/>
        </w:rPr>
      </w:pPr>
      <w:r>
        <w:rPr>
          <w:color w:val="000000"/>
        </w:rPr>
        <w:t xml:space="preserve">    You should have received a copy of the GNU General Public License</w:t>
      </w:r>
    </w:p>
    <w:p w14:paraId="50717A36" w14:textId="77777777" w:rsidR="00B83B30" w:rsidRDefault="00B83B30" w:rsidP="00B83B30">
      <w:pPr>
        <w:pStyle w:val="HTMLPreformatted"/>
        <w:rPr>
          <w:color w:val="000000"/>
        </w:rPr>
      </w:pPr>
      <w:r>
        <w:rPr>
          <w:color w:val="000000"/>
        </w:rPr>
        <w:t xml:space="preserve">    along with this program.  If not, see &lt;https://www.gnu.org/licenses/&gt;.</w:t>
      </w:r>
    </w:p>
    <w:p w14:paraId="2C6A3EAA" w14:textId="77777777" w:rsidR="00B83B30" w:rsidRDefault="00B83B30" w:rsidP="00B83B30">
      <w:pPr>
        <w:pStyle w:val="HTMLPreformatted"/>
        <w:rPr>
          <w:color w:val="000000"/>
        </w:rPr>
      </w:pPr>
    </w:p>
    <w:p w14:paraId="02F2B975" w14:textId="77777777" w:rsidR="00B83B30" w:rsidRDefault="00B83B30" w:rsidP="00B83B30">
      <w:pPr>
        <w:pStyle w:val="HTMLPreformatted"/>
        <w:rPr>
          <w:color w:val="000000"/>
        </w:rPr>
      </w:pPr>
      <w:r>
        <w:rPr>
          <w:color w:val="000000"/>
        </w:rPr>
        <w:t>Also add information on how to contact you by electronic and paper mail.</w:t>
      </w:r>
    </w:p>
    <w:p w14:paraId="34C16BBC" w14:textId="77777777" w:rsidR="00B83B30" w:rsidRDefault="00B83B30" w:rsidP="00B83B30">
      <w:pPr>
        <w:pStyle w:val="HTMLPreformatted"/>
        <w:rPr>
          <w:color w:val="000000"/>
        </w:rPr>
      </w:pPr>
    </w:p>
    <w:p w14:paraId="7B4EE7E8" w14:textId="77777777" w:rsidR="00B83B30" w:rsidRDefault="00B83B30" w:rsidP="00B83B30">
      <w:pPr>
        <w:pStyle w:val="HTMLPreformatted"/>
        <w:rPr>
          <w:color w:val="000000"/>
        </w:rPr>
      </w:pPr>
      <w:r>
        <w:rPr>
          <w:color w:val="000000"/>
        </w:rPr>
        <w:t xml:space="preserve">  If the program does terminal interaction, make it output a short</w:t>
      </w:r>
    </w:p>
    <w:p w14:paraId="1D23B39B" w14:textId="77777777" w:rsidR="00B83B30" w:rsidRDefault="00B83B30" w:rsidP="00B83B30">
      <w:pPr>
        <w:pStyle w:val="HTMLPreformatted"/>
        <w:rPr>
          <w:color w:val="000000"/>
        </w:rPr>
      </w:pPr>
      <w:r>
        <w:rPr>
          <w:color w:val="000000"/>
        </w:rPr>
        <w:t>notice like this when it starts in an interactive mode:</w:t>
      </w:r>
    </w:p>
    <w:p w14:paraId="7DAE12C1" w14:textId="77777777" w:rsidR="00B83B30" w:rsidRDefault="00B83B30" w:rsidP="00B83B30">
      <w:pPr>
        <w:pStyle w:val="HTMLPreformatted"/>
        <w:rPr>
          <w:color w:val="000000"/>
        </w:rPr>
      </w:pPr>
    </w:p>
    <w:p w14:paraId="1A1260F7" w14:textId="77777777" w:rsidR="00B83B30" w:rsidRDefault="00B83B30" w:rsidP="00B83B30">
      <w:pPr>
        <w:pStyle w:val="HTMLPreformatted"/>
        <w:rPr>
          <w:color w:val="000000"/>
        </w:rPr>
      </w:pPr>
      <w:r>
        <w:rPr>
          <w:color w:val="000000"/>
        </w:rPr>
        <w:t xml:space="preserve">    &lt;program</w:t>
      </w:r>
      <w:proofErr w:type="gramStart"/>
      <w:r>
        <w:rPr>
          <w:color w:val="000000"/>
        </w:rPr>
        <w:t>&gt;  Copyright</w:t>
      </w:r>
      <w:proofErr w:type="gramEnd"/>
      <w:r>
        <w:rPr>
          <w:color w:val="000000"/>
        </w:rPr>
        <w:t xml:space="preserve"> (C) &lt;year&gt;  &lt;name of author&gt;</w:t>
      </w:r>
    </w:p>
    <w:p w14:paraId="4E1E981B" w14:textId="77777777" w:rsidR="00B83B30" w:rsidRDefault="00B83B30" w:rsidP="00B83B30">
      <w:pPr>
        <w:pStyle w:val="HTMLPreformatted"/>
        <w:rPr>
          <w:color w:val="000000"/>
        </w:rPr>
      </w:pPr>
      <w:r>
        <w:rPr>
          <w:color w:val="000000"/>
        </w:rPr>
        <w:t xml:space="preserve">    This program comes with ABSOLUTELY NO WARRANTY; for details type `show w'.</w:t>
      </w:r>
    </w:p>
    <w:p w14:paraId="06BE1C61" w14:textId="77777777" w:rsidR="00B83B30" w:rsidRDefault="00B83B30" w:rsidP="00B83B30">
      <w:pPr>
        <w:pStyle w:val="HTMLPreformatted"/>
        <w:rPr>
          <w:color w:val="000000"/>
        </w:rPr>
      </w:pPr>
      <w:r>
        <w:rPr>
          <w:color w:val="000000"/>
        </w:rPr>
        <w:t xml:space="preserve">    This is free software, and you are welcome to redistribute it</w:t>
      </w:r>
    </w:p>
    <w:p w14:paraId="46535D2D" w14:textId="77777777" w:rsidR="00B83B30" w:rsidRDefault="00B83B30" w:rsidP="00B83B30">
      <w:pPr>
        <w:pStyle w:val="HTMLPreformatted"/>
        <w:rPr>
          <w:color w:val="000000"/>
        </w:rPr>
      </w:pPr>
      <w:r>
        <w:rPr>
          <w:color w:val="000000"/>
        </w:rPr>
        <w:t xml:space="preserve">    under certain conditions; type `show c' for details.</w:t>
      </w:r>
    </w:p>
    <w:p w14:paraId="072A5A13" w14:textId="77777777" w:rsidR="00B83B30" w:rsidRDefault="00B83B30" w:rsidP="00B83B30">
      <w:pPr>
        <w:pStyle w:val="HTMLPreformatted"/>
        <w:rPr>
          <w:color w:val="000000"/>
        </w:rPr>
      </w:pPr>
    </w:p>
    <w:p w14:paraId="7ECE2C64" w14:textId="77777777" w:rsidR="00B83B30" w:rsidRDefault="00B83B30" w:rsidP="00B83B30">
      <w:pPr>
        <w:pStyle w:val="HTMLPreformatted"/>
        <w:rPr>
          <w:color w:val="000000"/>
        </w:rPr>
      </w:pPr>
      <w:r>
        <w:rPr>
          <w:color w:val="000000"/>
        </w:rPr>
        <w:t>The hypothetical commands `show w' and `show c' should show the appropriate</w:t>
      </w:r>
    </w:p>
    <w:p w14:paraId="4689FFF3" w14:textId="77777777" w:rsidR="00B83B30" w:rsidRDefault="00B83B30" w:rsidP="00B83B30">
      <w:pPr>
        <w:pStyle w:val="HTMLPreformatted"/>
        <w:rPr>
          <w:color w:val="000000"/>
        </w:rPr>
      </w:pPr>
      <w:r>
        <w:rPr>
          <w:color w:val="000000"/>
        </w:rPr>
        <w:t>parts of the General Public License.  Of course, your program's commands</w:t>
      </w:r>
    </w:p>
    <w:p w14:paraId="372CDE6D" w14:textId="77777777" w:rsidR="00B83B30" w:rsidRDefault="00B83B30" w:rsidP="00B83B30">
      <w:pPr>
        <w:pStyle w:val="HTMLPreformatted"/>
        <w:rPr>
          <w:color w:val="000000"/>
        </w:rPr>
      </w:pPr>
      <w:r>
        <w:rPr>
          <w:color w:val="000000"/>
        </w:rPr>
        <w:t>might be different; for a GUI interface, you would use an "about box".</w:t>
      </w:r>
    </w:p>
    <w:p w14:paraId="4F5DCA92" w14:textId="77777777" w:rsidR="00B83B30" w:rsidRDefault="00B83B30" w:rsidP="00B83B30">
      <w:pPr>
        <w:pStyle w:val="HTMLPreformatted"/>
        <w:rPr>
          <w:color w:val="000000"/>
        </w:rPr>
      </w:pPr>
    </w:p>
    <w:p w14:paraId="5C312E1C" w14:textId="77777777" w:rsidR="00B83B30" w:rsidRDefault="00B83B30" w:rsidP="00B83B30">
      <w:pPr>
        <w:pStyle w:val="HTMLPreformatted"/>
        <w:rPr>
          <w:color w:val="000000"/>
        </w:rPr>
      </w:pPr>
      <w:r>
        <w:rPr>
          <w:color w:val="000000"/>
        </w:rPr>
        <w:t xml:space="preserve">  You should also get your employer (if you work as a programmer) or school,</w:t>
      </w:r>
    </w:p>
    <w:p w14:paraId="65C2D7AA" w14:textId="77777777" w:rsidR="00B83B30" w:rsidRDefault="00B83B30" w:rsidP="00B83B30">
      <w:pPr>
        <w:pStyle w:val="HTMLPreformatted"/>
        <w:rPr>
          <w:color w:val="000000"/>
        </w:rPr>
      </w:pPr>
      <w:r>
        <w:rPr>
          <w:color w:val="000000"/>
        </w:rPr>
        <w:t>if any, to sign a "copyright disclaimer" for the program, if necessary.</w:t>
      </w:r>
    </w:p>
    <w:p w14:paraId="7ED87962" w14:textId="77777777" w:rsidR="00B83B30" w:rsidRDefault="00B83B30" w:rsidP="00B83B30">
      <w:pPr>
        <w:pStyle w:val="HTMLPreformatted"/>
        <w:rPr>
          <w:color w:val="000000"/>
        </w:rPr>
      </w:pPr>
      <w:r>
        <w:rPr>
          <w:color w:val="000000"/>
        </w:rPr>
        <w:t>For more information on this, and how to apply and follow the GNU GPL, see</w:t>
      </w:r>
    </w:p>
    <w:p w14:paraId="51B5A2A1" w14:textId="77777777" w:rsidR="00B83B30" w:rsidRDefault="00B83B30" w:rsidP="00B83B30">
      <w:pPr>
        <w:pStyle w:val="HTMLPreformatted"/>
        <w:rPr>
          <w:color w:val="000000"/>
        </w:rPr>
      </w:pPr>
      <w:r>
        <w:rPr>
          <w:color w:val="000000"/>
        </w:rPr>
        <w:t>&lt;https://www.gnu.org/licenses/&gt;.</w:t>
      </w:r>
    </w:p>
    <w:p w14:paraId="402CE869" w14:textId="77777777" w:rsidR="00B83B30" w:rsidRDefault="00B83B30" w:rsidP="00B83B30">
      <w:pPr>
        <w:pStyle w:val="HTMLPreformatted"/>
        <w:rPr>
          <w:color w:val="000000"/>
        </w:rPr>
      </w:pPr>
    </w:p>
    <w:p w14:paraId="15DCC988" w14:textId="77777777" w:rsidR="00B83B30" w:rsidRDefault="00B83B30" w:rsidP="00B83B30">
      <w:pPr>
        <w:pStyle w:val="HTMLPreformatted"/>
        <w:rPr>
          <w:color w:val="000000"/>
        </w:rPr>
      </w:pPr>
      <w:r>
        <w:rPr>
          <w:color w:val="000000"/>
        </w:rPr>
        <w:t xml:space="preserve">  The GNU General Public License does not permit incorporating your program</w:t>
      </w:r>
    </w:p>
    <w:p w14:paraId="522C2186" w14:textId="77777777" w:rsidR="00B83B30" w:rsidRDefault="00B83B30" w:rsidP="00B83B30">
      <w:pPr>
        <w:pStyle w:val="HTMLPreformatted"/>
        <w:rPr>
          <w:color w:val="000000"/>
        </w:rPr>
      </w:pPr>
      <w:r>
        <w:rPr>
          <w:color w:val="000000"/>
        </w:rPr>
        <w:t>into proprietary programs.  If your program is a subroutine library, you</w:t>
      </w:r>
    </w:p>
    <w:p w14:paraId="020EF796" w14:textId="77777777" w:rsidR="00B83B30" w:rsidRDefault="00B83B30" w:rsidP="00B83B30">
      <w:pPr>
        <w:pStyle w:val="HTMLPreformatted"/>
        <w:rPr>
          <w:color w:val="000000"/>
        </w:rPr>
      </w:pPr>
      <w:r>
        <w:rPr>
          <w:color w:val="000000"/>
        </w:rPr>
        <w:t>may consider it more useful to permit linking proprietary applications with</w:t>
      </w:r>
    </w:p>
    <w:p w14:paraId="133CEA2B" w14:textId="77777777" w:rsidR="00B83B30" w:rsidRDefault="00B83B30" w:rsidP="00B83B30">
      <w:pPr>
        <w:pStyle w:val="HTMLPreformatted"/>
        <w:rPr>
          <w:color w:val="000000"/>
        </w:rPr>
      </w:pPr>
      <w:r>
        <w:rPr>
          <w:color w:val="000000"/>
        </w:rPr>
        <w:t>the library.  If this is what you want to do, use the GNU Lesser General</w:t>
      </w:r>
    </w:p>
    <w:p w14:paraId="22F041B3" w14:textId="77777777" w:rsidR="00B83B30" w:rsidRDefault="00B83B30" w:rsidP="00B83B30">
      <w:pPr>
        <w:pStyle w:val="HTMLPreformatted"/>
        <w:rPr>
          <w:color w:val="000000"/>
        </w:rPr>
      </w:pPr>
      <w:r>
        <w:rPr>
          <w:color w:val="000000"/>
        </w:rPr>
        <w:t>Public License instead of this License.  But first, please read</w:t>
      </w:r>
    </w:p>
    <w:p w14:paraId="761544D8" w14:textId="77777777" w:rsidR="00B83B30" w:rsidRDefault="00B83B30" w:rsidP="00B83B30">
      <w:pPr>
        <w:pStyle w:val="HTMLPreformatted"/>
        <w:rPr>
          <w:color w:val="000000"/>
        </w:rPr>
      </w:pPr>
      <w:r>
        <w:rPr>
          <w:color w:val="000000"/>
        </w:rPr>
        <w:t>&lt;https://www.gnu.org/licenses/why-not-lgpl.html&gt;.</w:t>
      </w:r>
    </w:p>
    <w:p w14:paraId="4F609966" w14:textId="73168CA3" w:rsidR="007370E6" w:rsidRDefault="007370E6">
      <w:pPr>
        <w:rPr>
          <w:rFonts w:asciiTheme="majorHAnsi" w:eastAsiaTheme="majorEastAsia" w:hAnsiTheme="majorHAnsi" w:cstheme="majorBidi"/>
          <w:color w:val="2F5496" w:themeColor="accent1" w:themeShade="BF"/>
          <w:sz w:val="26"/>
          <w:szCs w:val="26"/>
        </w:rPr>
      </w:pPr>
      <w:r>
        <w:br w:type="page"/>
      </w:r>
    </w:p>
    <w:p w14:paraId="24C6367D" w14:textId="5EB7E1DC" w:rsidR="004C3D6B" w:rsidRDefault="004C3D6B" w:rsidP="007370E6">
      <w:pPr>
        <w:pStyle w:val="Heading2"/>
      </w:pPr>
      <w:r>
        <w:t>Appendix E – The Open Source Definition</w:t>
      </w:r>
    </w:p>
    <w:p w14:paraId="6F965773" w14:textId="77777777" w:rsidR="007370E6" w:rsidRDefault="007370E6"/>
    <w:p w14:paraId="52FA877F" w14:textId="47E9CE26" w:rsidR="004C3D6B" w:rsidRDefault="004C3D6B">
      <w:r>
        <w:t xml:space="preserve">Source: </w:t>
      </w:r>
      <w:hyperlink r:id="rId17" w:history="1">
        <w:r w:rsidR="007370E6">
          <w:rPr>
            <w:rStyle w:val="Hyperlink"/>
          </w:rPr>
          <w:t>https://opensource.org/osd</w:t>
        </w:r>
      </w:hyperlink>
    </w:p>
    <w:p w14:paraId="7E0EE025" w14:textId="620FF807" w:rsidR="004C3D6B" w:rsidRDefault="004C3D6B" w:rsidP="004C3D6B">
      <w:r>
        <w:t>Opensource doesn't just mean access to the source code. The distribution terms of open-source software must comply with the following criteria:</w:t>
      </w:r>
    </w:p>
    <w:p w14:paraId="477DA015" w14:textId="2861CD1C" w:rsidR="004C3D6B" w:rsidRPr="00DF11A0" w:rsidRDefault="004C3D6B" w:rsidP="007370E6">
      <w:pPr>
        <w:pStyle w:val="ListParagraph"/>
        <w:numPr>
          <w:ilvl w:val="0"/>
          <w:numId w:val="8"/>
        </w:numPr>
        <w:rPr>
          <w:b/>
          <w:bCs/>
        </w:rPr>
      </w:pPr>
      <w:r w:rsidRPr="00DF11A0">
        <w:rPr>
          <w:b/>
          <w:bCs/>
        </w:rPr>
        <w:t>Free Redistribution</w:t>
      </w:r>
    </w:p>
    <w:p w14:paraId="39732D55" w14:textId="77777777" w:rsidR="004C3D6B" w:rsidRDefault="004C3D6B" w:rsidP="004C3D6B">
      <w:r>
        <w:t>The license shall not restrict any party from selling or giving away the software as a component of an aggregate software distribution containing programs from several different sources. The license shall not require a royalty or other fee for such sale.</w:t>
      </w:r>
    </w:p>
    <w:p w14:paraId="72DE5FDD" w14:textId="5CF50DF7" w:rsidR="004C3D6B" w:rsidRPr="00DF11A0" w:rsidRDefault="004C3D6B" w:rsidP="007370E6">
      <w:pPr>
        <w:pStyle w:val="ListParagraph"/>
        <w:numPr>
          <w:ilvl w:val="0"/>
          <w:numId w:val="8"/>
        </w:numPr>
        <w:rPr>
          <w:b/>
          <w:bCs/>
        </w:rPr>
      </w:pPr>
      <w:r w:rsidRPr="00DF11A0">
        <w:rPr>
          <w:b/>
          <w:bCs/>
        </w:rPr>
        <w:t>Source Code</w:t>
      </w:r>
    </w:p>
    <w:p w14:paraId="58108E74" w14:textId="77777777" w:rsidR="004C3D6B" w:rsidRDefault="004C3D6B" w:rsidP="004C3D6B">
      <w:r>
        <w:t xml:space="preserve">The program must include source </w:t>
      </w:r>
      <w:proofErr w:type="gramStart"/>
      <w:r>
        <w:t>code, and</w:t>
      </w:r>
      <w:proofErr w:type="gramEnd"/>
      <w:r>
        <w:t xml:space="preserve"> must allow distribution in source code as well as compiled form. Where some form of a product is not distributed with source code, there must be a well-publicized means of obtaining the source code for no more than a reasonable reproduction cost, preferably downloading via the Internet without charge. The source code must be the preferred form in which a programmer would modify the program. Deliberately obfuscated source code is not allowed. Intermediate forms such as the output of a </w:t>
      </w:r>
      <w:proofErr w:type="spellStart"/>
      <w:r>
        <w:t>preprocessor</w:t>
      </w:r>
      <w:proofErr w:type="spellEnd"/>
      <w:r>
        <w:t xml:space="preserve"> or translator are not allowed.</w:t>
      </w:r>
    </w:p>
    <w:p w14:paraId="458570A9" w14:textId="6FAEBFF7" w:rsidR="004C3D6B" w:rsidRPr="00DF11A0" w:rsidRDefault="004C3D6B" w:rsidP="007370E6">
      <w:pPr>
        <w:pStyle w:val="ListParagraph"/>
        <w:numPr>
          <w:ilvl w:val="0"/>
          <w:numId w:val="8"/>
        </w:numPr>
        <w:rPr>
          <w:b/>
          <w:bCs/>
        </w:rPr>
      </w:pPr>
      <w:r w:rsidRPr="00DF11A0">
        <w:rPr>
          <w:b/>
          <w:bCs/>
        </w:rPr>
        <w:t>Derived Works</w:t>
      </w:r>
    </w:p>
    <w:p w14:paraId="2B3FE16E" w14:textId="77777777" w:rsidR="004C3D6B" w:rsidRDefault="004C3D6B" w:rsidP="004C3D6B">
      <w:r>
        <w:t xml:space="preserve">The license must allow modifications and derived </w:t>
      </w:r>
      <w:proofErr w:type="gramStart"/>
      <w:r>
        <w:t>works, and</w:t>
      </w:r>
      <w:proofErr w:type="gramEnd"/>
      <w:r>
        <w:t xml:space="preserve"> must allow them to be distributed under the same terms as the license of the original software.</w:t>
      </w:r>
    </w:p>
    <w:p w14:paraId="4C79B6DC" w14:textId="24B3B301" w:rsidR="004C3D6B" w:rsidRPr="00DF11A0" w:rsidRDefault="004C3D6B" w:rsidP="007370E6">
      <w:pPr>
        <w:pStyle w:val="ListParagraph"/>
        <w:numPr>
          <w:ilvl w:val="0"/>
          <w:numId w:val="8"/>
        </w:numPr>
        <w:rPr>
          <w:b/>
          <w:bCs/>
        </w:rPr>
      </w:pPr>
      <w:r w:rsidRPr="00DF11A0">
        <w:rPr>
          <w:b/>
          <w:bCs/>
        </w:rPr>
        <w:t>Integrity of The Author's Source Code</w:t>
      </w:r>
    </w:p>
    <w:p w14:paraId="7468F920" w14:textId="77777777" w:rsidR="004C3D6B" w:rsidRDefault="004C3D6B" w:rsidP="004C3D6B">
      <w:r>
        <w:t>The license may restrict source-code from being distributed in modified form only if the license allows the distribution of "patch files" with the source code for the purpose of modifying the program at build time. The license must explicitly permit distribution of software built from modified source code. The license may require derived works to carry a different name or version number from the original software.</w:t>
      </w:r>
    </w:p>
    <w:p w14:paraId="3F1A7863" w14:textId="5415A45B" w:rsidR="004C3D6B" w:rsidRPr="00DF11A0" w:rsidRDefault="004C3D6B" w:rsidP="007370E6">
      <w:pPr>
        <w:pStyle w:val="ListParagraph"/>
        <w:numPr>
          <w:ilvl w:val="0"/>
          <w:numId w:val="8"/>
        </w:numPr>
        <w:rPr>
          <w:b/>
          <w:bCs/>
        </w:rPr>
      </w:pPr>
      <w:r w:rsidRPr="00DF11A0">
        <w:rPr>
          <w:b/>
          <w:bCs/>
        </w:rPr>
        <w:t>No Discrimination Against Persons or Groups</w:t>
      </w:r>
    </w:p>
    <w:p w14:paraId="75894BB2" w14:textId="77777777" w:rsidR="004C3D6B" w:rsidRDefault="004C3D6B" w:rsidP="004C3D6B">
      <w:r>
        <w:t>The license must not discriminate against any person or group of persons.</w:t>
      </w:r>
    </w:p>
    <w:p w14:paraId="77A08614" w14:textId="15E984B3" w:rsidR="004C3D6B" w:rsidRPr="00DF11A0" w:rsidRDefault="004C3D6B" w:rsidP="007370E6">
      <w:pPr>
        <w:pStyle w:val="ListParagraph"/>
        <w:numPr>
          <w:ilvl w:val="0"/>
          <w:numId w:val="8"/>
        </w:numPr>
        <w:rPr>
          <w:b/>
          <w:bCs/>
        </w:rPr>
      </w:pPr>
      <w:r w:rsidRPr="00DF11A0">
        <w:rPr>
          <w:b/>
          <w:bCs/>
        </w:rPr>
        <w:t>No Discrimination Against Fields of Endeavor</w:t>
      </w:r>
    </w:p>
    <w:p w14:paraId="64449CE8" w14:textId="77777777" w:rsidR="004C3D6B" w:rsidRDefault="004C3D6B" w:rsidP="004C3D6B">
      <w:r>
        <w:t xml:space="preserve">The license must not restrict anyone from making use of the program in a specific field of </w:t>
      </w:r>
      <w:proofErr w:type="spellStart"/>
      <w:r>
        <w:t>endeavor</w:t>
      </w:r>
      <w:proofErr w:type="spellEnd"/>
      <w:r>
        <w:t>. For example, it may not restrict the program from being used in a business, or from being used for genetic research.</w:t>
      </w:r>
    </w:p>
    <w:p w14:paraId="5596ADFF" w14:textId="2D175648" w:rsidR="004C3D6B" w:rsidRPr="00DF11A0" w:rsidRDefault="004C3D6B" w:rsidP="007370E6">
      <w:pPr>
        <w:pStyle w:val="ListParagraph"/>
        <w:numPr>
          <w:ilvl w:val="0"/>
          <w:numId w:val="8"/>
        </w:numPr>
        <w:rPr>
          <w:b/>
          <w:bCs/>
        </w:rPr>
      </w:pPr>
      <w:r w:rsidRPr="00DF11A0">
        <w:rPr>
          <w:b/>
          <w:bCs/>
        </w:rPr>
        <w:t>Distribution of License</w:t>
      </w:r>
    </w:p>
    <w:p w14:paraId="109DF5EB" w14:textId="77777777" w:rsidR="004C3D6B" w:rsidRDefault="004C3D6B" w:rsidP="004C3D6B">
      <w:r>
        <w:t>The rights attached to the program must apply to all to whom the program is redistributed without the need for execution of an additional license by those parties.</w:t>
      </w:r>
    </w:p>
    <w:p w14:paraId="0CDE9984" w14:textId="25CD278D" w:rsidR="004C3D6B" w:rsidRPr="00DF11A0" w:rsidRDefault="004C3D6B" w:rsidP="007370E6">
      <w:pPr>
        <w:pStyle w:val="ListParagraph"/>
        <w:numPr>
          <w:ilvl w:val="0"/>
          <w:numId w:val="8"/>
        </w:numPr>
        <w:rPr>
          <w:b/>
          <w:bCs/>
        </w:rPr>
      </w:pPr>
      <w:r w:rsidRPr="00DF11A0">
        <w:rPr>
          <w:b/>
          <w:bCs/>
        </w:rPr>
        <w:t>License Must Not Be Specific to a Product</w:t>
      </w:r>
    </w:p>
    <w:p w14:paraId="52B41CA4" w14:textId="77777777" w:rsidR="004C3D6B" w:rsidRDefault="004C3D6B" w:rsidP="004C3D6B">
      <w:r>
        <w:t xml:space="preserve">The rights attached to the program must not depend on the program's being part of a </w:t>
      </w:r>
      <w:proofErr w:type="gramStart"/>
      <w:r>
        <w:t>particular software</w:t>
      </w:r>
      <w:proofErr w:type="gramEnd"/>
      <w:r>
        <w:t xml:space="preserve"> distribution. If the program is extracted from that distribution and used or distributed within the terms of the program's license, all parties to whom the program is redistributed should have the same rights as those that are granted in conjunction with the original software distribution.</w:t>
      </w:r>
    </w:p>
    <w:p w14:paraId="543E156B" w14:textId="1F7C32B9" w:rsidR="004C3D6B" w:rsidRPr="00DF11A0" w:rsidRDefault="004C3D6B" w:rsidP="007370E6">
      <w:pPr>
        <w:pStyle w:val="ListParagraph"/>
        <w:numPr>
          <w:ilvl w:val="0"/>
          <w:numId w:val="8"/>
        </w:numPr>
        <w:rPr>
          <w:b/>
          <w:bCs/>
        </w:rPr>
      </w:pPr>
      <w:r w:rsidRPr="00DF11A0">
        <w:rPr>
          <w:b/>
          <w:bCs/>
        </w:rPr>
        <w:t>License Must Not Restrict Other Software</w:t>
      </w:r>
    </w:p>
    <w:p w14:paraId="6CC88ECC" w14:textId="77777777" w:rsidR="004C3D6B" w:rsidRDefault="004C3D6B" w:rsidP="004C3D6B">
      <w:r>
        <w:t>The license must not place restrictions on other software that is distributed along with the licensed software. For example, the license must not insist that all other programs distributed on the same medium must be open-source software.</w:t>
      </w:r>
    </w:p>
    <w:p w14:paraId="5C008CBD" w14:textId="13B08AE2" w:rsidR="004C3D6B" w:rsidRPr="00DF11A0" w:rsidRDefault="004C3D6B" w:rsidP="007370E6">
      <w:pPr>
        <w:pStyle w:val="ListParagraph"/>
        <w:numPr>
          <w:ilvl w:val="0"/>
          <w:numId w:val="8"/>
        </w:numPr>
        <w:rPr>
          <w:b/>
          <w:bCs/>
        </w:rPr>
      </w:pPr>
      <w:r w:rsidRPr="00DF11A0">
        <w:rPr>
          <w:b/>
          <w:bCs/>
        </w:rPr>
        <w:t>License Must Be Technology-Neutral</w:t>
      </w:r>
    </w:p>
    <w:p w14:paraId="06A30376" w14:textId="32631953" w:rsidR="004C3D6B" w:rsidRDefault="004C3D6B" w:rsidP="004C3D6B">
      <w:r>
        <w:t>No provision of the license may be predicated on any individual technology or style of interface.</w:t>
      </w:r>
    </w:p>
    <w:p w14:paraId="1ECF4CB6" w14:textId="11BEA781" w:rsidR="003350C5" w:rsidRDefault="003350C5" w:rsidP="004C3D6B"/>
    <w:p w14:paraId="5BA1C2CA" w14:textId="77777777" w:rsidR="00832440" w:rsidRDefault="00832440" w:rsidP="00832440">
      <w:pPr>
        <w:pStyle w:val="Heading2"/>
      </w:pPr>
    </w:p>
    <w:p w14:paraId="7D4FC8F8" w14:textId="77777777" w:rsidR="00832440" w:rsidRDefault="00832440">
      <w:pPr>
        <w:rPr>
          <w:rFonts w:asciiTheme="majorHAnsi" w:eastAsiaTheme="majorEastAsia" w:hAnsiTheme="majorHAnsi" w:cstheme="majorBidi"/>
          <w:color w:val="2F5496" w:themeColor="accent1" w:themeShade="BF"/>
          <w:sz w:val="26"/>
          <w:szCs w:val="26"/>
        </w:rPr>
      </w:pPr>
      <w:r>
        <w:br w:type="page"/>
      </w:r>
    </w:p>
    <w:p w14:paraId="5A2CBAFB" w14:textId="2DCDC409" w:rsidR="003350C5" w:rsidRDefault="003350C5" w:rsidP="00832440">
      <w:pPr>
        <w:pStyle w:val="Heading2"/>
      </w:pPr>
      <w:r>
        <w:t>Appendix F: Sources</w:t>
      </w:r>
      <w:r w:rsidR="00861044">
        <w:t xml:space="preserve"> / Further Reading</w:t>
      </w:r>
    </w:p>
    <w:p w14:paraId="501AE6B3" w14:textId="77777777" w:rsidR="00832440" w:rsidRDefault="00832440" w:rsidP="003350C5"/>
    <w:p w14:paraId="0A51AE1A" w14:textId="4464E22C" w:rsidR="003350C5" w:rsidRDefault="0094351D" w:rsidP="003350C5">
      <w:pPr>
        <w:rPr>
          <w:rStyle w:val="Hyperlink"/>
        </w:rPr>
      </w:pPr>
      <w:hyperlink r:id="rId18" w:anchor=":~:text=The%20MIT%20license%20is%20if,legal%20ambiguity%20and%20patent%20trolls." w:history="1">
        <w:r w:rsidR="00832440" w:rsidRPr="00730B4C">
          <w:rPr>
            <w:rStyle w:val="Hyperlink"/>
          </w:rPr>
          <w:t>https://exygy.com/blog/which-license-should-i-use-mit-vs-apache-vs-gpl/#:~:text=The%20MIT%20license%20is%20if,legal%20ambiguity%20and%20patent%20trolls.</w:t>
        </w:r>
      </w:hyperlink>
    </w:p>
    <w:p w14:paraId="428B6B16" w14:textId="2511FAF1" w:rsidR="00861044" w:rsidRDefault="0094351D" w:rsidP="003350C5">
      <w:pPr>
        <w:rPr>
          <w:rStyle w:val="Hyperlink"/>
        </w:rPr>
      </w:pPr>
      <w:hyperlink r:id="rId19" w:history="1">
        <w:r w:rsidR="00861044">
          <w:rPr>
            <w:rStyle w:val="Hyperlink"/>
          </w:rPr>
          <w:t>https://tldrlegal.com/license/apache-license-2.0-(apache-2.0)</w:t>
        </w:r>
      </w:hyperlink>
    </w:p>
    <w:p w14:paraId="21B5B2C3" w14:textId="77777777" w:rsidR="00EB200D" w:rsidRDefault="0094351D" w:rsidP="00EB200D">
      <w:hyperlink r:id="rId20" w:history="1">
        <w:r w:rsidR="00EB200D">
          <w:rPr>
            <w:rStyle w:val="Hyperlink"/>
          </w:rPr>
          <w:t>https://en.wikipedia.org/wiki/Comparison_of_free_and_open-source_software_licences</w:t>
        </w:r>
      </w:hyperlink>
    </w:p>
    <w:p w14:paraId="18DBAB3C" w14:textId="7925B5FF" w:rsidR="00A918E8" w:rsidRDefault="0094351D" w:rsidP="00A918E8">
      <w:pPr>
        <w:rPr>
          <w:rStyle w:val="Hyperlink"/>
        </w:rPr>
      </w:pPr>
      <w:hyperlink r:id="rId21" w:history="1">
        <w:r w:rsidR="00A918E8">
          <w:rPr>
            <w:rStyle w:val="Hyperlink"/>
          </w:rPr>
          <w:t>https://opensource.guide/legal/</w:t>
        </w:r>
      </w:hyperlink>
    </w:p>
    <w:p w14:paraId="36C3F4B2" w14:textId="285848B4" w:rsidR="00645476" w:rsidRDefault="0094351D" w:rsidP="00A918E8">
      <w:hyperlink r:id="rId22" w:history="1">
        <w:r w:rsidR="00645476" w:rsidRPr="0001603D">
          <w:rPr>
            <w:rStyle w:val="Hyperlink"/>
          </w:rPr>
          <w:t>https://opensource.org/licenses</w:t>
        </w:r>
        <w:r w:rsidR="0001603D" w:rsidRPr="0001603D">
          <w:rPr>
            <w:rStyle w:val="Hyperlink"/>
          </w:rPr>
          <w:t>/</w:t>
        </w:r>
      </w:hyperlink>
    </w:p>
    <w:p w14:paraId="4A85F90E" w14:textId="77777777" w:rsidR="00C17FD0" w:rsidRDefault="0094351D" w:rsidP="00C17FD0">
      <w:hyperlink r:id="rId23" w:history="1">
        <w:r w:rsidR="00C17FD0">
          <w:rPr>
            <w:rStyle w:val="Hyperlink"/>
          </w:rPr>
          <w:t>https://medium.com/@moqod_development/understanding-open-source-and-free-software-licensing-c0fa600106c9</w:t>
        </w:r>
      </w:hyperlink>
    </w:p>
    <w:p w14:paraId="48FB4FB9" w14:textId="77777777" w:rsidR="0016359E" w:rsidRPr="002258AF" w:rsidRDefault="0094351D" w:rsidP="0016359E">
      <w:pPr>
        <w:rPr>
          <w:rStyle w:val="Hyperlink"/>
        </w:rPr>
      </w:pPr>
      <w:hyperlink r:id="rId24" w:tgtFrame="_blank" w:history="1">
        <w:r w:rsidR="0016359E" w:rsidRPr="002258AF">
          <w:rPr>
            <w:rStyle w:val="Hyperlink"/>
          </w:rPr>
          <w:t>https://tldrlegal.com/license/mit-license</w:t>
        </w:r>
      </w:hyperlink>
    </w:p>
    <w:p w14:paraId="6C2E5721" w14:textId="77777777" w:rsidR="0016359E" w:rsidRPr="002258AF" w:rsidRDefault="0094351D" w:rsidP="0016359E">
      <w:pPr>
        <w:rPr>
          <w:rStyle w:val="Hyperlink"/>
        </w:rPr>
      </w:pPr>
      <w:hyperlink r:id="rId25" w:tgtFrame="_blank" w:history="1">
        <w:r w:rsidR="0016359E" w:rsidRPr="002258AF">
          <w:rPr>
            <w:rStyle w:val="Hyperlink"/>
          </w:rPr>
          <w:t>https://tldrlegal.com/license/apache-license-2.0-(apache-2.0)</w:t>
        </w:r>
      </w:hyperlink>
    </w:p>
    <w:p w14:paraId="3DD4A473" w14:textId="13FFDCF8" w:rsidR="00EB200D" w:rsidRDefault="0094351D" w:rsidP="003350C5">
      <w:pPr>
        <w:rPr>
          <w:rStyle w:val="Hyperlink"/>
        </w:rPr>
      </w:pPr>
      <w:hyperlink r:id="rId26" w:history="1">
        <w:r w:rsidR="007E2376">
          <w:rPr>
            <w:rStyle w:val="Hyperlink"/>
          </w:rPr>
          <w:t>https://www.kiuwan.com/blog/comparison-popular-open-source-licenses/</w:t>
        </w:r>
      </w:hyperlink>
    </w:p>
    <w:p w14:paraId="59CCCF43" w14:textId="21382DE2" w:rsidR="002258AF" w:rsidRDefault="0094351D" w:rsidP="003350C5">
      <w:hyperlink r:id="rId27" w:history="1">
        <w:r w:rsidR="002258AF">
          <w:rPr>
            <w:rStyle w:val="Hyperlink"/>
          </w:rPr>
          <w:t>https://www.toptal.com/open-source/developers-guide-to-open-source-licenses</w:t>
        </w:r>
      </w:hyperlink>
    </w:p>
    <w:p w14:paraId="23CCFEA4" w14:textId="77777777" w:rsidR="003350C5" w:rsidRDefault="003350C5" w:rsidP="004C3D6B"/>
    <w:sectPr w:rsidR="003350C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Webber Wentzel" w:date="2020-11-30T09:24:00Z" w:initials="WW">
    <w:p w14:paraId="098BB9DD" w14:textId="77777777" w:rsidR="00CB0415" w:rsidRDefault="00CB0415">
      <w:pPr>
        <w:pStyle w:val="CommentText"/>
      </w:pPr>
      <w:r>
        <w:rPr>
          <w:rStyle w:val="CommentReference"/>
        </w:rPr>
        <w:annotationRef/>
      </w:r>
      <w:r>
        <w:t>We agree with this approach.</w:t>
      </w:r>
    </w:p>
    <w:p w14:paraId="50661393" w14:textId="77777777" w:rsidR="0007536A" w:rsidRDefault="0007536A">
      <w:pPr>
        <w:pStyle w:val="CommentText"/>
      </w:pPr>
    </w:p>
    <w:p w14:paraId="0749FB5B" w14:textId="1A828923" w:rsidR="0007536A" w:rsidRDefault="0007536A">
      <w:pPr>
        <w:pStyle w:val="CommentText"/>
      </w:pPr>
      <w:r>
        <w:t xml:space="preserve">In relation to the protection against patent trolls, we do not </w:t>
      </w:r>
      <w:r w:rsidR="00D00C2C">
        <w:t>foresee</w:t>
      </w:r>
      <w:r>
        <w:t xml:space="preserve"> this being particularly problematic in South Africa</w:t>
      </w:r>
      <w:r w:rsidR="00C439CC">
        <w:t xml:space="preserve"> as patent trolls are not that prevalent in South Africa and software patents are typically not valid in South Africa.  </w:t>
      </w:r>
      <w:r>
        <w:t>We suggest that t</w:t>
      </w:r>
      <w:r w:rsidR="00D00C2C">
        <w:t>h</w:t>
      </w:r>
      <w:r>
        <w:t>e patent licence be used in any event to cater for the situation whereby the software in the openASSA library is used in other more litigious jurisdictions such as the United States of America.</w:t>
      </w:r>
      <w:r w:rsidR="00C439CC">
        <w:t xml:space="preserve">  The US is also for more open to software patents.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49FB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49FB5B" w16cid:durableId="23736F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C391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0642E7"/>
    <w:multiLevelType w:val="hybridMultilevel"/>
    <w:tmpl w:val="F9806C24"/>
    <w:lvl w:ilvl="0" w:tplc="0C382DEA">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F4750E2"/>
    <w:multiLevelType w:val="hybridMultilevel"/>
    <w:tmpl w:val="72D853A4"/>
    <w:lvl w:ilvl="0" w:tplc="7776573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FA43D22"/>
    <w:multiLevelType w:val="hybridMultilevel"/>
    <w:tmpl w:val="204C5A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6545106"/>
    <w:multiLevelType w:val="hybridMultilevel"/>
    <w:tmpl w:val="2126F1C6"/>
    <w:lvl w:ilvl="0" w:tplc="F458913E">
      <w:start w:val="4"/>
      <w:numFmt w:val="bullet"/>
      <w:lvlText w:val="•"/>
      <w:lvlJc w:val="left"/>
      <w:pPr>
        <w:ind w:left="1080" w:hanging="72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1544C9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F830F5"/>
    <w:multiLevelType w:val="hybridMultilevel"/>
    <w:tmpl w:val="D2E2A5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DE15A47"/>
    <w:multiLevelType w:val="hybridMultilevel"/>
    <w:tmpl w:val="5A96B4E6"/>
    <w:lvl w:ilvl="0" w:tplc="F458913E">
      <w:start w:val="4"/>
      <w:numFmt w:val="bullet"/>
      <w:lvlText w:val="•"/>
      <w:lvlJc w:val="left"/>
      <w:pPr>
        <w:ind w:left="720" w:hanging="720"/>
      </w:pPr>
      <w:rPr>
        <w:rFonts w:ascii="Calibri" w:eastAsiaTheme="minorHAnsi" w:hAnsi="Calibri" w:cs="Calibri"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31EE35CD"/>
    <w:multiLevelType w:val="hybridMultilevel"/>
    <w:tmpl w:val="A0E04564"/>
    <w:lvl w:ilvl="0" w:tplc="F458913E">
      <w:start w:val="4"/>
      <w:numFmt w:val="bullet"/>
      <w:lvlText w:val="•"/>
      <w:lvlJc w:val="left"/>
      <w:pPr>
        <w:ind w:left="1080" w:hanging="72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1F830CB"/>
    <w:multiLevelType w:val="hybridMultilevel"/>
    <w:tmpl w:val="3D80AC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8105FFE"/>
    <w:multiLevelType w:val="hybridMultilevel"/>
    <w:tmpl w:val="A1DAB176"/>
    <w:lvl w:ilvl="0" w:tplc="F458913E">
      <w:start w:val="4"/>
      <w:numFmt w:val="bullet"/>
      <w:lvlText w:val="•"/>
      <w:lvlJc w:val="left"/>
      <w:pPr>
        <w:ind w:left="1080" w:hanging="72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B055154"/>
    <w:multiLevelType w:val="hybridMultilevel"/>
    <w:tmpl w:val="C76C04E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5E0E777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3BE2BA7"/>
    <w:multiLevelType w:val="hybridMultilevel"/>
    <w:tmpl w:val="D996FEB6"/>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0"/>
  </w:num>
  <w:num w:numId="2">
    <w:abstractNumId w:val="5"/>
  </w:num>
  <w:num w:numId="3">
    <w:abstractNumId w:val="12"/>
  </w:num>
  <w:num w:numId="4">
    <w:abstractNumId w:val="1"/>
  </w:num>
  <w:num w:numId="5">
    <w:abstractNumId w:val="9"/>
  </w:num>
  <w:num w:numId="6">
    <w:abstractNumId w:val="8"/>
  </w:num>
  <w:num w:numId="7">
    <w:abstractNumId w:val="7"/>
  </w:num>
  <w:num w:numId="8">
    <w:abstractNumId w:val="13"/>
  </w:num>
  <w:num w:numId="9">
    <w:abstractNumId w:val="11"/>
  </w:num>
  <w:num w:numId="10">
    <w:abstractNumId w:val="4"/>
  </w:num>
  <w:num w:numId="11">
    <w:abstractNumId w:val="10"/>
  </w:num>
  <w:num w:numId="12">
    <w:abstractNumId w:val="3"/>
  </w:num>
  <w:num w:numId="13">
    <w:abstractNumId w:val="2"/>
  </w:num>
  <w:num w:numId="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bber Wentzel">
    <w15:presenceInfo w15:providerId="None" w15:userId="Webber Wentz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AD5"/>
    <w:rsid w:val="00001E04"/>
    <w:rsid w:val="00012AF1"/>
    <w:rsid w:val="0001603D"/>
    <w:rsid w:val="000526A0"/>
    <w:rsid w:val="000645B6"/>
    <w:rsid w:val="0007536A"/>
    <w:rsid w:val="00094592"/>
    <w:rsid w:val="00094986"/>
    <w:rsid w:val="00096B5B"/>
    <w:rsid w:val="000A0CE0"/>
    <w:rsid w:val="000C4A15"/>
    <w:rsid w:val="000C72D0"/>
    <w:rsid w:val="000C7BAA"/>
    <w:rsid w:val="000E1BCB"/>
    <w:rsid w:val="000E2D72"/>
    <w:rsid w:val="000F59CA"/>
    <w:rsid w:val="000F6C44"/>
    <w:rsid w:val="00101204"/>
    <w:rsid w:val="00121C77"/>
    <w:rsid w:val="001308CF"/>
    <w:rsid w:val="0013103A"/>
    <w:rsid w:val="00134813"/>
    <w:rsid w:val="00156DDC"/>
    <w:rsid w:val="0016359E"/>
    <w:rsid w:val="001874A0"/>
    <w:rsid w:val="001A19E6"/>
    <w:rsid w:val="001B218D"/>
    <w:rsid w:val="001B2BD9"/>
    <w:rsid w:val="001D4EC8"/>
    <w:rsid w:val="001D7578"/>
    <w:rsid w:val="001E521A"/>
    <w:rsid w:val="001F021C"/>
    <w:rsid w:val="002051DB"/>
    <w:rsid w:val="002204B8"/>
    <w:rsid w:val="002255E9"/>
    <w:rsid w:val="002258AF"/>
    <w:rsid w:val="00226357"/>
    <w:rsid w:val="00240FC5"/>
    <w:rsid w:val="0024134C"/>
    <w:rsid w:val="00247D36"/>
    <w:rsid w:val="002B7826"/>
    <w:rsid w:val="002D1E8F"/>
    <w:rsid w:val="002D6B7D"/>
    <w:rsid w:val="002F37C4"/>
    <w:rsid w:val="002F6FA8"/>
    <w:rsid w:val="00300032"/>
    <w:rsid w:val="00311AC5"/>
    <w:rsid w:val="003202D2"/>
    <w:rsid w:val="003350C5"/>
    <w:rsid w:val="0033797C"/>
    <w:rsid w:val="00365580"/>
    <w:rsid w:val="003924A1"/>
    <w:rsid w:val="003B321C"/>
    <w:rsid w:val="003D4C5D"/>
    <w:rsid w:val="003F61D4"/>
    <w:rsid w:val="00411791"/>
    <w:rsid w:val="00420C1E"/>
    <w:rsid w:val="004210C7"/>
    <w:rsid w:val="00494202"/>
    <w:rsid w:val="004A0832"/>
    <w:rsid w:val="004B238C"/>
    <w:rsid w:val="004C3D6B"/>
    <w:rsid w:val="004E234A"/>
    <w:rsid w:val="004E5CC9"/>
    <w:rsid w:val="00565B35"/>
    <w:rsid w:val="0058026C"/>
    <w:rsid w:val="00580F33"/>
    <w:rsid w:val="00594D88"/>
    <w:rsid w:val="005B5500"/>
    <w:rsid w:val="005D3868"/>
    <w:rsid w:val="005D3FA4"/>
    <w:rsid w:val="005E2B8E"/>
    <w:rsid w:val="005E6A03"/>
    <w:rsid w:val="005E7CE0"/>
    <w:rsid w:val="005F1D04"/>
    <w:rsid w:val="00614BD1"/>
    <w:rsid w:val="00614E73"/>
    <w:rsid w:val="0062619E"/>
    <w:rsid w:val="0064383D"/>
    <w:rsid w:val="00645476"/>
    <w:rsid w:val="0064562B"/>
    <w:rsid w:val="00652BAE"/>
    <w:rsid w:val="00661E47"/>
    <w:rsid w:val="00667DB2"/>
    <w:rsid w:val="006A3A50"/>
    <w:rsid w:val="006D516E"/>
    <w:rsid w:val="00733689"/>
    <w:rsid w:val="007370E6"/>
    <w:rsid w:val="007421D7"/>
    <w:rsid w:val="00754C3B"/>
    <w:rsid w:val="00781861"/>
    <w:rsid w:val="00791A25"/>
    <w:rsid w:val="00791F21"/>
    <w:rsid w:val="007D373E"/>
    <w:rsid w:val="007E2376"/>
    <w:rsid w:val="007F4D7B"/>
    <w:rsid w:val="00810CDA"/>
    <w:rsid w:val="008123C3"/>
    <w:rsid w:val="00821D02"/>
    <w:rsid w:val="0082481D"/>
    <w:rsid w:val="00830F88"/>
    <w:rsid w:val="00832440"/>
    <w:rsid w:val="00840C86"/>
    <w:rsid w:val="00845E1A"/>
    <w:rsid w:val="00861044"/>
    <w:rsid w:val="00885CAD"/>
    <w:rsid w:val="00890112"/>
    <w:rsid w:val="008B6EC7"/>
    <w:rsid w:val="008F70B6"/>
    <w:rsid w:val="00906B05"/>
    <w:rsid w:val="009113D3"/>
    <w:rsid w:val="00934074"/>
    <w:rsid w:val="009541C8"/>
    <w:rsid w:val="00955BF7"/>
    <w:rsid w:val="00957189"/>
    <w:rsid w:val="0096107B"/>
    <w:rsid w:val="00983A2F"/>
    <w:rsid w:val="00984F0D"/>
    <w:rsid w:val="009C7B07"/>
    <w:rsid w:val="009D21B5"/>
    <w:rsid w:val="009E0758"/>
    <w:rsid w:val="009F0F55"/>
    <w:rsid w:val="00A019D0"/>
    <w:rsid w:val="00A46061"/>
    <w:rsid w:val="00A841BD"/>
    <w:rsid w:val="00A918E8"/>
    <w:rsid w:val="00A933EE"/>
    <w:rsid w:val="00AA11F0"/>
    <w:rsid w:val="00AC2AD5"/>
    <w:rsid w:val="00AD6A40"/>
    <w:rsid w:val="00AE08D9"/>
    <w:rsid w:val="00B02692"/>
    <w:rsid w:val="00B03906"/>
    <w:rsid w:val="00B47708"/>
    <w:rsid w:val="00B512BE"/>
    <w:rsid w:val="00B83B30"/>
    <w:rsid w:val="00B94D59"/>
    <w:rsid w:val="00B95F89"/>
    <w:rsid w:val="00BA4F10"/>
    <w:rsid w:val="00BC0309"/>
    <w:rsid w:val="00BC06C7"/>
    <w:rsid w:val="00BC7DBA"/>
    <w:rsid w:val="00C01A9A"/>
    <w:rsid w:val="00C03575"/>
    <w:rsid w:val="00C13BD1"/>
    <w:rsid w:val="00C17FD0"/>
    <w:rsid w:val="00C222FF"/>
    <w:rsid w:val="00C25773"/>
    <w:rsid w:val="00C274B8"/>
    <w:rsid w:val="00C439CC"/>
    <w:rsid w:val="00C5094E"/>
    <w:rsid w:val="00C50EB5"/>
    <w:rsid w:val="00C51AAD"/>
    <w:rsid w:val="00C868C9"/>
    <w:rsid w:val="00CB0415"/>
    <w:rsid w:val="00CB6701"/>
    <w:rsid w:val="00CB77AD"/>
    <w:rsid w:val="00CD0759"/>
    <w:rsid w:val="00CE64AA"/>
    <w:rsid w:val="00CF7AAF"/>
    <w:rsid w:val="00D00C2C"/>
    <w:rsid w:val="00D30891"/>
    <w:rsid w:val="00D50CE5"/>
    <w:rsid w:val="00D52CD4"/>
    <w:rsid w:val="00D765CE"/>
    <w:rsid w:val="00DA5581"/>
    <w:rsid w:val="00DC1A96"/>
    <w:rsid w:val="00DE226D"/>
    <w:rsid w:val="00DE3F10"/>
    <w:rsid w:val="00DF0449"/>
    <w:rsid w:val="00DF0F8F"/>
    <w:rsid w:val="00DF11A0"/>
    <w:rsid w:val="00E00AE3"/>
    <w:rsid w:val="00E12F38"/>
    <w:rsid w:val="00E32F02"/>
    <w:rsid w:val="00E5211E"/>
    <w:rsid w:val="00E61445"/>
    <w:rsid w:val="00E81928"/>
    <w:rsid w:val="00E879F0"/>
    <w:rsid w:val="00E9231A"/>
    <w:rsid w:val="00EB182C"/>
    <w:rsid w:val="00EB200D"/>
    <w:rsid w:val="00EB57FA"/>
    <w:rsid w:val="00EC43A2"/>
    <w:rsid w:val="00EC5D7F"/>
    <w:rsid w:val="00ED0D49"/>
    <w:rsid w:val="00EE1219"/>
    <w:rsid w:val="00F071F5"/>
    <w:rsid w:val="00F120FD"/>
    <w:rsid w:val="00F345E1"/>
    <w:rsid w:val="00F42D12"/>
    <w:rsid w:val="00F46DE6"/>
    <w:rsid w:val="00F47E51"/>
    <w:rsid w:val="00F52C31"/>
    <w:rsid w:val="00F61CC6"/>
    <w:rsid w:val="00F80A60"/>
    <w:rsid w:val="00FA36E2"/>
    <w:rsid w:val="00FA4C1B"/>
    <w:rsid w:val="00FB20F1"/>
    <w:rsid w:val="00FB326F"/>
    <w:rsid w:val="00FD0B28"/>
    <w:rsid w:val="00FD2212"/>
    <w:rsid w:val="00FE22FA"/>
    <w:rsid w:val="00FE259C"/>
    <w:rsid w:val="00FF732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DA371"/>
  <w15:docId w15:val="{927D925B-E1C4-4A56-98FC-6F27CD06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A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A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19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A19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2A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A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2AD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C2AD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2Char">
    <w:name w:val="Heading 2 Char"/>
    <w:basedOn w:val="DefaultParagraphFont"/>
    <w:link w:val="Heading2"/>
    <w:uiPriority w:val="9"/>
    <w:rsid w:val="00AC2A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A19E6"/>
    <w:pPr>
      <w:ind w:left="720"/>
      <w:contextualSpacing/>
    </w:pPr>
  </w:style>
  <w:style w:type="character" w:styleId="Hyperlink">
    <w:name w:val="Hyperlink"/>
    <w:basedOn w:val="DefaultParagraphFont"/>
    <w:uiPriority w:val="99"/>
    <w:unhideWhenUsed/>
    <w:rsid w:val="001A19E6"/>
    <w:rPr>
      <w:color w:val="0000FF"/>
      <w:u w:val="single"/>
    </w:rPr>
  </w:style>
  <w:style w:type="character" w:customStyle="1" w:styleId="Heading3Char">
    <w:name w:val="Heading 3 Char"/>
    <w:basedOn w:val="DefaultParagraphFont"/>
    <w:link w:val="Heading3"/>
    <w:uiPriority w:val="9"/>
    <w:rsid w:val="001A19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A19E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643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64383D"/>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64383D"/>
    <w:rPr>
      <w:rFonts w:ascii="Courier New" w:eastAsia="Times New Roman" w:hAnsi="Courier New" w:cs="Courier New"/>
      <w:sz w:val="20"/>
      <w:szCs w:val="20"/>
    </w:rPr>
  </w:style>
  <w:style w:type="table" w:styleId="TableGrid">
    <w:name w:val="Table Grid"/>
    <w:basedOn w:val="TableNormal"/>
    <w:uiPriority w:val="39"/>
    <w:rsid w:val="00643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8026C"/>
    <w:rPr>
      <w:color w:val="605E5C"/>
      <w:shd w:val="clear" w:color="auto" w:fill="E1DFDD"/>
    </w:rPr>
  </w:style>
  <w:style w:type="character" w:styleId="FollowedHyperlink">
    <w:name w:val="FollowedHyperlink"/>
    <w:basedOn w:val="DefaultParagraphFont"/>
    <w:uiPriority w:val="99"/>
    <w:semiHidden/>
    <w:unhideWhenUsed/>
    <w:rsid w:val="00C868C9"/>
    <w:rPr>
      <w:color w:val="954F72" w:themeColor="followedHyperlink"/>
      <w:u w:val="single"/>
    </w:rPr>
  </w:style>
  <w:style w:type="character" w:styleId="CommentReference">
    <w:name w:val="annotation reference"/>
    <w:basedOn w:val="DefaultParagraphFont"/>
    <w:uiPriority w:val="99"/>
    <w:semiHidden/>
    <w:unhideWhenUsed/>
    <w:rsid w:val="00CB0415"/>
    <w:rPr>
      <w:sz w:val="16"/>
      <w:szCs w:val="16"/>
    </w:rPr>
  </w:style>
  <w:style w:type="paragraph" w:styleId="CommentText">
    <w:name w:val="annotation text"/>
    <w:basedOn w:val="Normal"/>
    <w:link w:val="CommentTextChar"/>
    <w:uiPriority w:val="99"/>
    <w:semiHidden/>
    <w:unhideWhenUsed/>
    <w:rsid w:val="00CB0415"/>
    <w:pPr>
      <w:spacing w:line="240" w:lineRule="auto"/>
    </w:pPr>
    <w:rPr>
      <w:sz w:val="20"/>
      <w:szCs w:val="20"/>
    </w:rPr>
  </w:style>
  <w:style w:type="character" w:customStyle="1" w:styleId="CommentTextChar">
    <w:name w:val="Comment Text Char"/>
    <w:basedOn w:val="DefaultParagraphFont"/>
    <w:link w:val="CommentText"/>
    <w:uiPriority w:val="99"/>
    <w:semiHidden/>
    <w:rsid w:val="00CB0415"/>
    <w:rPr>
      <w:sz w:val="20"/>
      <w:szCs w:val="20"/>
    </w:rPr>
  </w:style>
  <w:style w:type="paragraph" w:styleId="CommentSubject">
    <w:name w:val="annotation subject"/>
    <w:basedOn w:val="CommentText"/>
    <w:next w:val="CommentText"/>
    <w:link w:val="CommentSubjectChar"/>
    <w:uiPriority w:val="99"/>
    <w:semiHidden/>
    <w:unhideWhenUsed/>
    <w:rsid w:val="00CB0415"/>
    <w:rPr>
      <w:b/>
      <w:bCs/>
    </w:rPr>
  </w:style>
  <w:style w:type="character" w:customStyle="1" w:styleId="CommentSubjectChar">
    <w:name w:val="Comment Subject Char"/>
    <w:basedOn w:val="CommentTextChar"/>
    <w:link w:val="CommentSubject"/>
    <w:uiPriority w:val="99"/>
    <w:semiHidden/>
    <w:rsid w:val="00CB0415"/>
    <w:rPr>
      <w:b/>
      <w:bCs/>
      <w:sz w:val="20"/>
      <w:szCs w:val="20"/>
    </w:rPr>
  </w:style>
  <w:style w:type="paragraph" w:styleId="BalloonText">
    <w:name w:val="Balloon Text"/>
    <w:basedOn w:val="Normal"/>
    <w:link w:val="BalloonTextChar"/>
    <w:uiPriority w:val="99"/>
    <w:semiHidden/>
    <w:unhideWhenUsed/>
    <w:rsid w:val="00CB04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4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391501">
      <w:bodyDiv w:val="1"/>
      <w:marLeft w:val="0"/>
      <w:marRight w:val="0"/>
      <w:marTop w:val="0"/>
      <w:marBottom w:val="0"/>
      <w:divBdr>
        <w:top w:val="none" w:sz="0" w:space="0" w:color="auto"/>
        <w:left w:val="none" w:sz="0" w:space="0" w:color="auto"/>
        <w:bottom w:val="none" w:sz="0" w:space="0" w:color="auto"/>
        <w:right w:val="none" w:sz="0" w:space="0" w:color="auto"/>
      </w:divBdr>
    </w:div>
    <w:div w:id="594022901">
      <w:bodyDiv w:val="1"/>
      <w:marLeft w:val="0"/>
      <w:marRight w:val="0"/>
      <w:marTop w:val="0"/>
      <w:marBottom w:val="0"/>
      <w:divBdr>
        <w:top w:val="none" w:sz="0" w:space="0" w:color="auto"/>
        <w:left w:val="none" w:sz="0" w:space="0" w:color="auto"/>
        <w:bottom w:val="none" w:sz="0" w:space="0" w:color="auto"/>
        <w:right w:val="none" w:sz="0" w:space="0" w:color="auto"/>
      </w:divBdr>
    </w:div>
    <w:div w:id="1198666105">
      <w:bodyDiv w:val="1"/>
      <w:marLeft w:val="0"/>
      <w:marRight w:val="0"/>
      <w:marTop w:val="0"/>
      <w:marBottom w:val="0"/>
      <w:divBdr>
        <w:top w:val="none" w:sz="0" w:space="0" w:color="auto"/>
        <w:left w:val="none" w:sz="0" w:space="0" w:color="auto"/>
        <w:bottom w:val="none" w:sz="0" w:space="0" w:color="auto"/>
        <w:right w:val="none" w:sz="0" w:space="0" w:color="auto"/>
      </w:divBdr>
    </w:div>
    <w:div w:id="1329792394">
      <w:bodyDiv w:val="1"/>
      <w:marLeft w:val="0"/>
      <w:marRight w:val="0"/>
      <w:marTop w:val="0"/>
      <w:marBottom w:val="0"/>
      <w:divBdr>
        <w:top w:val="none" w:sz="0" w:space="0" w:color="auto"/>
        <w:left w:val="none" w:sz="0" w:space="0" w:color="auto"/>
        <w:bottom w:val="none" w:sz="0" w:space="0" w:color="auto"/>
        <w:right w:val="none" w:sz="0" w:space="0" w:color="auto"/>
      </w:divBdr>
    </w:div>
    <w:div w:id="1928465747">
      <w:bodyDiv w:val="1"/>
      <w:marLeft w:val="0"/>
      <w:marRight w:val="0"/>
      <w:marTop w:val="0"/>
      <w:marBottom w:val="0"/>
      <w:divBdr>
        <w:top w:val="none" w:sz="0" w:space="0" w:color="auto"/>
        <w:left w:val="none" w:sz="0" w:space="0" w:color="auto"/>
        <w:bottom w:val="none" w:sz="0" w:space="0" w:color="auto"/>
        <w:right w:val="none" w:sz="0" w:space="0" w:color="auto"/>
      </w:divBdr>
      <w:divsChild>
        <w:div w:id="1714227890">
          <w:marLeft w:val="0"/>
          <w:marRight w:val="0"/>
          <w:marTop w:val="0"/>
          <w:marBottom w:val="0"/>
          <w:divBdr>
            <w:top w:val="none" w:sz="0" w:space="0" w:color="auto"/>
            <w:left w:val="none" w:sz="0" w:space="0" w:color="auto"/>
            <w:bottom w:val="none" w:sz="0" w:space="0" w:color="auto"/>
            <w:right w:val="none" w:sz="0" w:space="0" w:color="auto"/>
          </w:divBdr>
        </w:div>
        <w:div w:id="1552571146">
          <w:marLeft w:val="0"/>
          <w:marRight w:val="0"/>
          <w:marTop w:val="0"/>
          <w:marBottom w:val="0"/>
          <w:divBdr>
            <w:top w:val="none" w:sz="0" w:space="0" w:color="auto"/>
            <w:left w:val="none" w:sz="0" w:space="0" w:color="auto"/>
            <w:bottom w:val="none" w:sz="0" w:space="0" w:color="auto"/>
            <w:right w:val="none" w:sz="0" w:space="0" w:color="auto"/>
          </w:divBdr>
        </w:div>
        <w:div w:id="1144547838">
          <w:marLeft w:val="0"/>
          <w:marRight w:val="0"/>
          <w:marTop w:val="0"/>
          <w:marBottom w:val="0"/>
          <w:divBdr>
            <w:top w:val="none" w:sz="0" w:space="0" w:color="auto"/>
            <w:left w:val="none" w:sz="0" w:space="0" w:color="auto"/>
            <w:bottom w:val="none" w:sz="0" w:space="0" w:color="auto"/>
            <w:right w:val="none" w:sz="0" w:space="0" w:color="auto"/>
          </w:divBdr>
        </w:div>
        <w:div w:id="1489325368">
          <w:marLeft w:val="0"/>
          <w:marRight w:val="0"/>
          <w:marTop w:val="0"/>
          <w:marBottom w:val="0"/>
          <w:divBdr>
            <w:top w:val="none" w:sz="0" w:space="0" w:color="auto"/>
            <w:left w:val="none" w:sz="0" w:space="0" w:color="auto"/>
            <w:bottom w:val="none" w:sz="0" w:space="0" w:color="auto"/>
            <w:right w:val="none" w:sz="0" w:space="0" w:color="auto"/>
          </w:divBdr>
        </w:div>
        <w:div w:id="2112773611">
          <w:marLeft w:val="0"/>
          <w:marRight w:val="0"/>
          <w:marTop w:val="0"/>
          <w:marBottom w:val="0"/>
          <w:divBdr>
            <w:top w:val="none" w:sz="0" w:space="0" w:color="auto"/>
            <w:left w:val="none" w:sz="0" w:space="0" w:color="auto"/>
            <w:bottom w:val="none" w:sz="0" w:space="0" w:color="auto"/>
            <w:right w:val="none" w:sz="0" w:space="0" w:color="auto"/>
          </w:divBdr>
        </w:div>
        <w:div w:id="456607593">
          <w:marLeft w:val="0"/>
          <w:marRight w:val="0"/>
          <w:marTop w:val="0"/>
          <w:marBottom w:val="0"/>
          <w:divBdr>
            <w:top w:val="none" w:sz="0" w:space="0" w:color="auto"/>
            <w:left w:val="none" w:sz="0" w:space="0" w:color="auto"/>
            <w:bottom w:val="none" w:sz="0" w:space="0" w:color="auto"/>
            <w:right w:val="none" w:sz="0" w:space="0" w:color="auto"/>
          </w:divBdr>
        </w:div>
        <w:div w:id="367029981">
          <w:marLeft w:val="0"/>
          <w:marRight w:val="0"/>
          <w:marTop w:val="0"/>
          <w:marBottom w:val="0"/>
          <w:divBdr>
            <w:top w:val="none" w:sz="0" w:space="0" w:color="auto"/>
            <w:left w:val="none" w:sz="0" w:space="0" w:color="auto"/>
            <w:bottom w:val="none" w:sz="0" w:space="0" w:color="auto"/>
            <w:right w:val="none" w:sz="0" w:space="0" w:color="auto"/>
          </w:divBdr>
        </w:div>
        <w:div w:id="1210922290">
          <w:marLeft w:val="0"/>
          <w:marRight w:val="0"/>
          <w:marTop w:val="0"/>
          <w:marBottom w:val="0"/>
          <w:divBdr>
            <w:top w:val="none" w:sz="0" w:space="0" w:color="auto"/>
            <w:left w:val="none" w:sz="0" w:space="0" w:color="auto"/>
            <w:bottom w:val="none" w:sz="0" w:space="0" w:color="auto"/>
            <w:right w:val="none" w:sz="0" w:space="0" w:color="auto"/>
          </w:divBdr>
        </w:div>
        <w:div w:id="1628394788">
          <w:marLeft w:val="0"/>
          <w:marRight w:val="0"/>
          <w:marTop w:val="0"/>
          <w:marBottom w:val="0"/>
          <w:divBdr>
            <w:top w:val="none" w:sz="0" w:space="0" w:color="auto"/>
            <w:left w:val="none" w:sz="0" w:space="0" w:color="auto"/>
            <w:bottom w:val="none" w:sz="0" w:space="0" w:color="auto"/>
            <w:right w:val="none" w:sz="0" w:space="0" w:color="auto"/>
          </w:divBdr>
        </w:div>
        <w:div w:id="1964650946">
          <w:marLeft w:val="0"/>
          <w:marRight w:val="0"/>
          <w:marTop w:val="0"/>
          <w:marBottom w:val="0"/>
          <w:divBdr>
            <w:top w:val="none" w:sz="0" w:space="0" w:color="auto"/>
            <w:left w:val="none" w:sz="0" w:space="0" w:color="auto"/>
            <w:bottom w:val="none" w:sz="0" w:space="0" w:color="auto"/>
            <w:right w:val="none" w:sz="0" w:space="0" w:color="auto"/>
          </w:divBdr>
        </w:div>
      </w:divsChild>
    </w:div>
    <w:div w:id="193065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pyleft" TargetMode="External"/><Relationship Id="rId13" Type="http://schemas.openxmlformats.org/officeDocument/2006/relationships/hyperlink" Target="https://opensource.org/licenses/BSD-2-Clause" TargetMode="External"/><Relationship Id="rId18" Type="http://schemas.openxmlformats.org/officeDocument/2006/relationships/hyperlink" Target="https://exygy.com/blog/which-license-should-i-use-mit-vs-apache-vs-gpl/" TargetMode="External"/><Relationship Id="rId26" Type="http://schemas.openxmlformats.org/officeDocument/2006/relationships/hyperlink" Target="https://www.kiuwan.com/blog/comparison-popular-open-source-licenses/" TargetMode="External"/><Relationship Id="rId3" Type="http://schemas.openxmlformats.org/officeDocument/2006/relationships/numbering" Target="numbering.xml"/><Relationship Id="rId21" Type="http://schemas.openxmlformats.org/officeDocument/2006/relationships/hyperlink" Target="https://opensource.guide/legal/" TargetMode="External"/><Relationship Id="rId7" Type="http://schemas.openxmlformats.org/officeDocument/2006/relationships/hyperlink" Target="https://opensource.org/licenses" TargetMode="External"/><Relationship Id="rId12" Type="http://schemas.openxmlformats.org/officeDocument/2006/relationships/hyperlink" Target="https://opensource.org/licenses/MIT" TargetMode="External"/><Relationship Id="rId17" Type="http://schemas.openxmlformats.org/officeDocument/2006/relationships/hyperlink" Target="https://opensource.org/osd" TargetMode="External"/><Relationship Id="rId25" Type="http://schemas.openxmlformats.org/officeDocument/2006/relationships/hyperlink" Target="https://meet.google.com/linkredirect?authuser=2&amp;dest=https%3A%2F%2Ftldrlegal.com%2Flicense%2Fapache-license-2.0-(apache-2.0)" TargetMode="External"/><Relationship Id="rId2" Type="http://schemas.openxmlformats.org/officeDocument/2006/relationships/customXml" Target="../customXml/item2.xml"/><Relationship Id="rId16" Type="http://schemas.openxmlformats.org/officeDocument/2006/relationships/hyperlink" Target="https://www.gnu.org/licenses/gpl-3.0.en.html" TargetMode="External"/><Relationship Id="rId20" Type="http://schemas.openxmlformats.org/officeDocument/2006/relationships/hyperlink" Target="https://en.wikipedia.org/wiki/Comparison_of_free_and_open-source_software_licences"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meet.google.com/linkredirect?authuser=2&amp;dest=https%3A%2F%2Ftldrlegal.com%2Flicense%2Fmit-license" TargetMode="External"/><Relationship Id="rId5" Type="http://schemas.openxmlformats.org/officeDocument/2006/relationships/settings" Target="settings.xml"/><Relationship Id="rId15" Type="http://schemas.openxmlformats.org/officeDocument/2006/relationships/hyperlink" Target="https://opensource.org/licenses/BSDplusPatent" TargetMode="External"/><Relationship Id="rId23" Type="http://schemas.openxmlformats.org/officeDocument/2006/relationships/hyperlink" Target="https://medium.com/@moqod_development/understanding-open-source-and-free-software-licensing-c0fa600106c9" TargetMode="Externa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tldrlegal.com/license/apache-license-2.0-(apache-2.0)"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opensource.org/licenses/BSD-3-Clause" TargetMode="External"/><Relationship Id="rId22" Type="http://schemas.openxmlformats.org/officeDocument/2006/relationships/hyperlink" Target="https://opensource.org/licenses/" TargetMode="External"/><Relationship Id="rId27" Type="http://schemas.openxmlformats.org/officeDocument/2006/relationships/hyperlink" Target="https://www.toptal.com/open-source/developers-guide-to-open-source-licens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p r o p e r t i e s   x m l n s = " h t t p : / / w w w . i m a n a g e . c o m / w o r k / x m l s c h e m a " >  
     < d o c u m e n t i d > W S _ C P T ! 3 6 9 0 6 2 9 . 1 < / d o c u m e n t i d >  
     < s e n d e r i d > L I Z H < / s e n d e r i d >  
     < s e n d e r e m a i l > L I Z . H A D Z I G R I G O R I O U @ W E B B E R W E N T Z E L . C O M < / s e n d e r e m a i l >  
     < l a s t m o d i f i e d > 2 0 2 0 - 1 2 - 0 3 T 1 4 : 1 6 : 0 0 . 0 0 0 0 0 0 0 + 0 2 : 0 0 < / l a s t m o d i f i e d >  
     < d a t a b a s e > W S _ C P T < / d a t a b a s e >  
 < / 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059A5-D354-412C-83D4-A7E587C988B3}">
  <ds:schemaRefs>
    <ds:schemaRef ds:uri="http://www.imanage.com/work/xmlschema"/>
  </ds:schemaRefs>
</ds:datastoreItem>
</file>

<file path=customXml/itemProps2.xml><?xml version="1.0" encoding="utf-8"?>
<ds:datastoreItem xmlns:ds="http://schemas.openxmlformats.org/officeDocument/2006/customXml" ds:itemID="{42414F67-2752-4027-879A-E9F8A6A24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10246</Words>
  <Characters>58406</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Park</dc:creator>
  <cp:keywords/>
  <dc:description/>
  <cp:lastModifiedBy>Webber Wentzel</cp:lastModifiedBy>
  <cp:revision>3</cp:revision>
  <dcterms:created xsi:type="dcterms:W3CDTF">2020-12-03T12:16:00Z</dcterms:created>
  <dcterms:modified xsi:type="dcterms:W3CDTF">2020-12-03T13:11:00Z</dcterms:modified>
</cp:coreProperties>
</file>