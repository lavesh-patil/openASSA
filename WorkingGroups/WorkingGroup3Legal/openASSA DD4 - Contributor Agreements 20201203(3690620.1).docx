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2942" w14:textId="77777777" w:rsidR="00055036" w:rsidRDefault="00055036" w:rsidP="00055036">
      <w:pPr>
        <w:pStyle w:val="Title"/>
      </w:pPr>
      <w:proofErr w:type="spellStart"/>
      <w:r>
        <w:t>openASSA</w:t>
      </w:r>
      <w:proofErr w:type="spellEnd"/>
      <w:r>
        <w:t xml:space="preserve"> Project</w:t>
      </w:r>
    </w:p>
    <w:p w14:paraId="12438D2A" w14:textId="77777777" w:rsidR="00055036" w:rsidRPr="00A933EE" w:rsidRDefault="00055036" w:rsidP="00055036">
      <w:pPr>
        <w:pStyle w:val="Heading1"/>
        <w:rPr>
          <w:b/>
          <w:bCs/>
        </w:rPr>
      </w:pPr>
      <w:r w:rsidRPr="00A933EE">
        <w:rPr>
          <w:b/>
          <w:bCs/>
        </w:rPr>
        <w:t>Working Party 3 – Legal</w:t>
      </w:r>
    </w:p>
    <w:p w14:paraId="448B42F9" w14:textId="6B237966" w:rsidR="00055036" w:rsidRDefault="00055036" w:rsidP="00055036">
      <w:pPr>
        <w:pStyle w:val="Heading1"/>
      </w:pPr>
      <w:r>
        <w:t>Discussion document: Open</w:t>
      </w:r>
      <w:r w:rsidR="0092688F">
        <w:t>-s</w:t>
      </w:r>
      <w:r>
        <w:t xml:space="preserve">ource </w:t>
      </w:r>
      <w:r w:rsidR="005251FF">
        <w:t xml:space="preserve">Contributor </w:t>
      </w:r>
      <w:r w:rsidR="00E114FB">
        <w:t xml:space="preserve">License </w:t>
      </w:r>
      <w:r w:rsidR="005251FF">
        <w:t>Agreements</w:t>
      </w:r>
    </w:p>
    <w:p w14:paraId="2D952592" w14:textId="0A9FFF7A" w:rsidR="00055036" w:rsidRDefault="00055036" w:rsidP="00055036"/>
    <w:p w14:paraId="4DCF2715" w14:textId="77777777" w:rsidR="00055036" w:rsidRDefault="00055036" w:rsidP="00055036">
      <w:pPr>
        <w:pStyle w:val="Heading2"/>
        <w:numPr>
          <w:ilvl w:val="0"/>
          <w:numId w:val="5"/>
        </w:numPr>
      </w:pPr>
      <w:r>
        <w:t>Introduction</w:t>
      </w:r>
    </w:p>
    <w:p w14:paraId="4570209C" w14:textId="7A35E865" w:rsidR="004E31DF" w:rsidRDefault="0007569C" w:rsidP="00055036">
      <w:r>
        <w:t xml:space="preserve">The </w:t>
      </w:r>
      <w:r w:rsidR="001F6DD4">
        <w:t xml:space="preserve">intellectual property (IP) </w:t>
      </w:r>
      <w:r w:rsidR="00E13472">
        <w:t xml:space="preserve">discussion document identified several key IP risks for the </w:t>
      </w:r>
      <w:proofErr w:type="spellStart"/>
      <w:r w:rsidR="00E13472">
        <w:t>openASSA</w:t>
      </w:r>
      <w:proofErr w:type="spellEnd"/>
      <w:r w:rsidR="00E13472">
        <w:t xml:space="preserve"> project. The discussion document also</w:t>
      </w:r>
      <w:r w:rsidR="00843063">
        <w:t xml:space="preserve"> identified Contributor License Agreements </w:t>
      </w:r>
      <w:r w:rsidR="00E13472">
        <w:t xml:space="preserve">(‘CLAs’) </w:t>
      </w:r>
      <w:r w:rsidR="00843063">
        <w:t xml:space="preserve">as a possible way of </w:t>
      </w:r>
      <w:ins w:id="0" w:author="Webber Wentzel" w:date="2020-12-03T13:57:00Z">
        <w:r w:rsidR="008E67AE">
          <w:t xml:space="preserve">reducing the risk for </w:t>
        </w:r>
      </w:ins>
      <w:del w:id="1" w:author="Webber Wentzel" w:date="2020-12-03T13:57:00Z">
        <w:r w:rsidR="00DB1680" w:rsidDel="008E67AE">
          <w:delText>protect</w:delText>
        </w:r>
        <w:r w:rsidR="00E13472" w:rsidDel="008E67AE">
          <w:delText xml:space="preserve">ing </w:delText>
        </w:r>
      </w:del>
      <w:proofErr w:type="spellStart"/>
      <w:r w:rsidR="00E13472">
        <w:t>openASSA</w:t>
      </w:r>
      <w:proofErr w:type="spellEnd"/>
      <w:r w:rsidR="000A7FA7">
        <w:t xml:space="preserve"> </w:t>
      </w:r>
      <w:ins w:id="2" w:author="Webber Wentzel" w:date="2020-12-03T15:23:00Z">
        <w:r w:rsidR="00E34E9E">
          <w:t xml:space="preserve">and </w:t>
        </w:r>
      </w:ins>
      <w:ins w:id="3" w:author="Webber Wentzel" w:date="2020-12-03T13:57:00Z">
        <w:r w:rsidR="008E67AE">
          <w:t>helping</w:t>
        </w:r>
      </w:ins>
      <w:ins w:id="4" w:author="Webber Wentzel" w:date="2020-12-03T13:58:00Z">
        <w:r w:rsidR="008E67AE">
          <w:t xml:space="preserve"> </w:t>
        </w:r>
      </w:ins>
      <w:del w:id="5" w:author="Webber Wentzel" w:date="2020-12-03T13:58:00Z">
        <w:r w:rsidR="000A7FA7" w:rsidDel="008E67AE">
          <w:delText xml:space="preserve">against these </w:delText>
        </w:r>
        <w:r w:rsidR="00E13472" w:rsidDel="008E67AE">
          <w:delText>risks and</w:delText>
        </w:r>
      </w:del>
      <w:r w:rsidR="000A7FA7">
        <w:t xml:space="preserve"> prevent</w:t>
      </w:r>
      <w:del w:id="6" w:author="Webber Wentzel" w:date="2020-12-03T13:58:00Z">
        <w:r w:rsidR="00E13472" w:rsidDel="008E67AE">
          <w:delText>ing</w:delText>
        </w:r>
      </w:del>
      <w:r w:rsidR="000A7FA7">
        <w:t xml:space="preserve"> </w:t>
      </w:r>
      <w:r w:rsidR="004E31DF" w:rsidRPr="004E31DF">
        <w:t xml:space="preserve">the project from landing in hot water due to the community contributions it accepts. Specifically, </w:t>
      </w:r>
      <w:r w:rsidR="00E13472">
        <w:t>CLAs</w:t>
      </w:r>
      <w:r w:rsidR="004E31DF" w:rsidRPr="004E31DF">
        <w:t xml:space="preserve"> make ownership of (and liability for) the project’s intellectual property explicit.</w:t>
      </w:r>
    </w:p>
    <w:p w14:paraId="7351CAF9" w14:textId="60444764" w:rsidR="009C7DFE" w:rsidRDefault="00890AE7" w:rsidP="00055036">
      <w:r>
        <w:t xml:space="preserve">Although CLA’s are usually </w:t>
      </w:r>
      <w:r w:rsidR="00DE53C6">
        <w:t xml:space="preserve">aimed at individuals, it may make sense </w:t>
      </w:r>
      <w:r w:rsidR="00485416">
        <w:t xml:space="preserve">also </w:t>
      </w:r>
      <w:r w:rsidR="00DE53C6">
        <w:t xml:space="preserve">to have Corporate CLAs where individuals contribute on behalf of their </w:t>
      </w:r>
      <w:r w:rsidR="009C7DFE">
        <w:t xml:space="preserve">employers. </w:t>
      </w:r>
    </w:p>
    <w:p w14:paraId="1F3FDBFA" w14:textId="59B56690" w:rsidR="00866C79" w:rsidRDefault="00547926" w:rsidP="003C0E4B">
      <w:r w:rsidRPr="003C0E4B">
        <w:t>In general</w:t>
      </w:r>
      <w:r w:rsidR="003C0E4B" w:rsidRPr="003C0E4B">
        <w:t>,</w:t>
      </w:r>
      <w:r w:rsidRPr="003C0E4B">
        <w:t xml:space="preserve"> w</w:t>
      </w:r>
      <w:r w:rsidR="00866C79" w:rsidRPr="003C0E4B">
        <w:t xml:space="preserve">henever </w:t>
      </w:r>
      <w:r w:rsidRPr="003C0E4B">
        <w:t>someone</w:t>
      </w:r>
      <w:r w:rsidR="00866C79" w:rsidRPr="003C0E4B">
        <w:t xml:space="preserve"> </w:t>
      </w:r>
      <w:proofErr w:type="gramStart"/>
      <w:r w:rsidR="00866C79" w:rsidRPr="003C0E4B">
        <w:t>make</w:t>
      </w:r>
      <w:r w:rsidRPr="003C0E4B">
        <w:t>s</w:t>
      </w:r>
      <w:r w:rsidR="00866C79" w:rsidRPr="003C0E4B">
        <w:t xml:space="preserve"> a contribution</w:t>
      </w:r>
      <w:proofErr w:type="gramEnd"/>
      <w:r w:rsidR="00866C79" w:rsidRPr="003C0E4B">
        <w:t xml:space="preserve"> </w:t>
      </w:r>
      <w:r w:rsidRPr="003C0E4B">
        <w:t>to a</w:t>
      </w:r>
      <w:r w:rsidR="00485416">
        <w:t>n opensource</w:t>
      </w:r>
      <w:r w:rsidRPr="003C0E4B">
        <w:t xml:space="preserve"> project</w:t>
      </w:r>
      <w:r w:rsidR="00866C79" w:rsidRPr="003C0E4B">
        <w:t xml:space="preserve">, </w:t>
      </w:r>
      <w:r w:rsidRPr="003C0E4B">
        <w:t>they</w:t>
      </w:r>
      <w:r w:rsidR="00866C79" w:rsidRPr="003C0E4B">
        <w:t xml:space="preserve"> license </w:t>
      </w:r>
      <w:r w:rsidRPr="003C0E4B">
        <w:t>their</w:t>
      </w:r>
      <w:r w:rsidR="00866C79" w:rsidRPr="003C0E4B">
        <w:t xml:space="preserve"> contribution under the same terms</w:t>
      </w:r>
      <w:r w:rsidR="00DD0B75" w:rsidRPr="003C0E4B">
        <w:t xml:space="preserve"> as the project’s license</w:t>
      </w:r>
      <w:r w:rsidR="00866C79" w:rsidRPr="003C0E4B">
        <w:t xml:space="preserve">, and </w:t>
      </w:r>
      <w:r w:rsidR="00DD0B75" w:rsidRPr="003C0E4B">
        <w:t>they</w:t>
      </w:r>
      <w:r w:rsidR="00866C79" w:rsidRPr="003C0E4B">
        <w:t xml:space="preserve"> agree that </w:t>
      </w:r>
      <w:r w:rsidR="00DD0B75" w:rsidRPr="003C0E4B">
        <w:t>they</w:t>
      </w:r>
      <w:r w:rsidR="00866C79" w:rsidRPr="003C0E4B">
        <w:t xml:space="preserve"> have the right to license </w:t>
      </w:r>
      <w:r w:rsidR="00DD0B75" w:rsidRPr="003C0E4B">
        <w:t>their</w:t>
      </w:r>
      <w:r w:rsidR="00866C79" w:rsidRPr="003C0E4B">
        <w:t xml:space="preserve"> contribution under those terms.</w:t>
      </w:r>
      <w:r w:rsidR="00485416">
        <w:t xml:space="preserve"> This is the widely accepted norm in the opensource </w:t>
      </w:r>
      <w:proofErr w:type="gramStart"/>
      <w:r w:rsidR="00485416">
        <w:t>community, and</w:t>
      </w:r>
      <w:proofErr w:type="gramEnd"/>
      <w:r w:rsidR="00485416">
        <w:t xml:space="preserve"> is referred to by the shorthand “inbound=outbound”.</w:t>
      </w:r>
      <w:r w:rsidR="00866C79" w:rsidRPr="003C0E4B">
        <w:t xml:space="preserve"> If </w:t>
      </w:r>
      <w:r w:rsidR="00DD0B75" w:rsidRPr="003C0E4B">
        <w:t xml:space="preserve">the project </w:t>
      </w:r>
      <w:r w:rsidR="00866C79" w:rsidRPr="003C0E4B">
        <w:t>ha</w:t>
      </w:r>
      <w:r w:rsidR="00DD0B75" w:rsidRPr="003C0E4B">
        <w:t>s</w:t>
      </w:r>
      <w:r w:rsidR="00866C79" w:rsidRPr="003C0E4B">
        <w:t xml:space="preserve"> a separate agreement to license contributions under different terms, such as a </w:t>
      </w:r>
      <w:r w:rsidR="00DD0B75" w:rsidRPr="003C0E4B">
        <w:t>CLA</w:t>
      </w:r>
      <w:r w:rsidR="00866C79" w:rsidRPr="003C0E4B">
        <w:t xml:space="preserve">, that agreement will supersede. </w:t>
      </w:r>
    </w:p>
    <w:p w14:paraId="17A6CF25" w14:textId="641D46CC" w:rsidR="009C7DFE" w:rsidRDefault="009C7DFE" w:rsidP="00055036">
      <w:r>
        <w:t>Standard CLAs are readily available</w:t>
      </w:r>
      <w:r w:rsidR="006D7063">
        <w:t>, w</w:t>
      </w:r>
      <w:r w:rsidR="00E13472">
        <w:t>ith</w:t>
      </w:r>
      <w:r w:rsidR="006D7063">
        <w:t xml:space="preserve"> the choice driven by the level of protection needed and the conditions of the license under which the project </w:t>
      </w:r>
      <w:r w:rsidR="00485416">
        <w:t>distributes software</w:t>
      </w:r>
      <w:r w:rsidR="006D7063">
        <w:t xml:space="preserve">. </w:t>
      </w:r>
    </w:p>
    <w:p w14:paraId="64BE164B" w14:textId="57711544" w:rsidR="00055036" w:rsidRDefault="00055036" w:rsidP="00A8300A">
      <w:pPr>
        <w:shd w:val="clear" w:color="auto" w:fill="FFFFFF"/>
        <w:spacing w:after="240" w:line="240" w:lineRule="auto"/>
      </w:pPr>
    </w:p>
    <w:p w14:paraId="6B6A1755" w14:textId="0408E467" w:rsidR="00055036" w:rsidRDefault="00AB140E" w:rsidP="00055036">
      <w:pPr>
        <w:pStyle w:val="Heading2"/>
        <w:numPr>
          <w:ilvl w:val="0"/>
          <w:numId w:val="5"/>
        </w:numPr>
      </w:pPr>
      <w:r>
        <w:t>Desired outcomes of CLA implementation</w:t>
      </w:r>
    </w:p>
    <w:p w14:paraId="642EF9E4" w14:textId="50F922BF" w:rsidR="00485416" w:rsidRPr="00485416" w:rsidRDefault="00485416" w:rsidP="00485416">
      <w:r>
        <w:t xml:space="preserve">Given the risks identified in the intellectual property discussion document, this Section describes the desired outcomes of implementing CLAs for the </w:t>
      </w:r>
      <w:proofErr w:type="spellStart"/>
      <w:r>
        <w:t>openASSA</w:t>
      </w:r>
      <w:proofErr w:type="spellEnd"/>
      <w:r>
        <w:t xml:space="preserve"> project.</w:t>
      </w:r>
    </w:p>
    <w:p w14:paraId="41F24DC5" w14:textId="1C1EDFBB" w:rsidR="00870BAA" w:rsidRDefault="00870BAA" w:rsidP="00055036">
      <w:pPr>
        <w:pStyle w:val="Heading3"/>
        <w:numPr>
          <w:ilvl w:val="1"/>
          <w:numId w:val="5"/>
        </w:numPr>
        <w:ind w:left="426"/>
      </w:pPr>
      <w:r>
        <w:t>Awareness of license requirements</w:t>
      </w:r>
    </w:p>
    <w:p w14:paraId="6779BECE" w14:textId="62925726" w:rsidR="00870BAA" w:rsidRPr="00870BAA" w:rsidRDefault="00870BAA" w:rsidP="00870BAA">
      <w:r>
        <w:t xml:space="preserve">As a minimum, </w:t>
      </w:r>
      <w:r w:rsidR="00AB140E">
        <w:t>the</w:t>
      </w:r>
      <w:r>
        <w:t xml:space="preserve"> CLA should </w:t>
      </w:r>
      <w:r w:rsidR="00C43460">
        <w:t xml:space="preserve">alert contributors </w:t>
      </w:r>
      <w:r w:rsidR="00AB140E">
        <w:t>to</w:t>
      </w:r>
      <w:r w:rsidR="00C43460">
        <w:t xml:space="preserve"> </w:t>
      </w:r>
      <w:r w:rsidR="00AB140E">
        <w:t xml:space="preserve">how the project’s software is being </w:t>
      </w:r>
      <w:proofErr w:type="gramStart"/>
      <w:r w:rsidR="00AB140E">
        <w:t>licensed</w:t>
      </w:r>
      <w:r w:rsidR="00C43460">
        <w:t>, and</w:t>
      </w:r>
      <w:proofErr w:type="gramEnd"/>
      <w:r w:rsidR="00C43460">
        <w:t xml:space="preserve"> require them to </w:t>
      </w:r>
      <w:r w:rsidR="0030456C">
        <w:t xml:space="preserve">acknowledge that their contributions are done </w:t>
      </w:r>
      <w:r w:rsidR="0034105B">
        <w:t>under the terms.</w:t>
      </w:r>
    </w:p>
    <w:p w14:paraId="600DFAC8" w14:textId="33722EE0" w:rsidR="00055036" w:rsidRDefault="006F2E3B" w:rsidP="00055036">
      <w:pPr>
        <w:pStyle w:val="Heading3"/>
        <w:numPr>
          <w:ilvl w:val="1"/>
          <w:numId w:val="5"/>
        </w:numPr>
        <w:ind w:left="426"/>
      </w:pPr>
      <w:r>
        <w:t>Explicit permission to use the IP contributed by volunteers</w:t>
      </w:r>
    </w:p>
    <w:p w14:paraId="26E7BC82" w14:textId="19DA7ECB" w:rsidR="00D50BC5" w:rsidRDefault="00BB22CA" w:rsidP="00CB3D1C">
      <w:pPr>
        <w:rPr>
          <w:lang w:val="en-US"/>
        </w:rPr>
      </w:pPr>
      <w:r>
        <w:t xml:space="preserve">One of the key </w:t>
      </w:r>
      <w:r w:rsidR="006F2E3B">
        <w:t xml:space="preserve">risks the CLA aims to mitigate is the risk that a volunteer, at some point after contributing, tries to put in an IP claim on their contributions to the project. In order to </w:t>
      </w:r>
      <w:r w:rsidR="00485416">
        <w:t>mitigate</w:t>
      </w:r>
      <w:r w:rsidR="006F2E3B">
        <w:t xml:space="preserve"> this</w:t>
      </w:r>
      <w:r w:rsidR="00485416">
        <w:t xml:space="preserve"> risk</w:t>
      </w:r>
      <w:r w:rsidR="006F2E3B">
        <w:t xml:space="preserve">, the CLA should require volunteers to agree </w:t>
      </w:r>
      <w:r w:rsidR="002647B5">
        <w:t xml:space="preserve">that </w:t>
      </w:r>
      <w:r w:rsidR="00E13472">
        <w:t>they</w:t>
      </w:r>
      <w:r w:rsidR="001B7EAE">
        <w:t xml:space="preserve"> will (and are able to) </w:t>
      </w:r>
      <w:r w:rsidR="002B247B">
        <w:t>grant a copy</w:t>
      </w:r>
      <w:ins w:id="7" w:author="Webber Wentzel" w:date="2020-12-03T13:58:00Z">
        <w:r w:rsidR="008E67AE">
          <w:t>right</w:t>
        </w:r>
      </w:ins>
      <w:del w:id="8" w:author="Webber Wentzel" w:date="2020-12-03T13:58:00Z">
        <w:r w:rsidR="002B247B" w:rsidDel="008E67AE">
          <w:delText>write</w:delText>
        </w:r>
      </w:del>
      <w:r w:rsidR="002B247B">
        <w:t xml:space="preserve"> license on the contribution to the project.</w:t>
      </w:r>
      <w:r w:rsidR="00767092">
        <w:t xml:space="preserve"> </w:t>
      </w:r>
      <w:r w:rsidR="00D50BC5">
        <w:t xml:space="preserve">Wording commonly found in contributor agreements asks the contributor to grant a perpetual, </w:t>
      </w:r>
      <w:r w:rsidR="00D50BC5">
        <w:rPr>
          <w:lang w:val="en-US"/>
        </w:rPr>
        <w:t>worldwide, non-exclusive, no-charge, royalty-free, irrevocable copyright license to reproduce, prepare derivative works of, publicly perform, publicly display, sublicense, and distribute the contributions and such derivative works.</w:t>
      </w:r>
    </w:p>
    <w:p w14:paraId="44C3C5C5" w14:textId="5642C21A" w:rsidR="006F2E3B" w:rsidRDefault="00CE7B14" w:rsidP="006F2E3B">
      <w:pPr>
        <w:pStyle w:val="Heading3"/>
        <w:numPr>
          <w:ilvl w:val="1"/>
          <w:numId w:val="5"/>
        </w:numPr>
        <w:ind w:left="426"/>
      </w:pPr>
      <w:r>
        <w:t>Explicit permission to use the IP contributed by employees of companies</w:t>
      </w:r>
    </w:p>
    <w:p w14:paraId="2586E3E5" w14:textId="728EF9EC" w:rsidR="006F2E3B" w:rsidRDefault="00CE7B14" w:rsidP="006F2E3B">
      <w:r>
        <w:t xml:space="preserve">Similar to Section 2.2 above, another key risk the CLA should address is the risk that a volunteer’s employer puts in an IP claim on the volunteer’s contributions. As mentioned in the IP discussion document, it is recommended that </w:t>
      </w:r>
      <w:proofErr w:type="spellStart"/>
      <w:r>
        <w:t>openASSA</w:t>
      </w:r>
      <w:proofErr w:type="spellEnd"/>
      <w:r>
        <w:t xml:space="preserve"> implements CLAs for all individual contributors. Furthermore, it is recommended that </w:t>
      </w:r>
      <w:proofErr w:type="spellStart"/>
      <w:r>
        <w:t>openASSA</w:t>
      </w:r>
      <w:proofErr w:type="spellEnd"/>
      <w:r>
        <w:t xml:space="preserve"> seeks to implement corporate CLAs for the employers of volunteers who make significant contributions to the </w:t>
      </w:r>
      <w:proofErr w:type="spellStart"/>
      <w:r>
        <w:t>openASSA</w:t>
      </w:r>
      <w:proofErr w:type="spellEnd"/>
      <w:r>
        <w:t xml:space="preserve"> project. </w:t>
      </w:r>
    </w:p>
    <w:p w14:paraId="42E18D0D" w14:textId="5BA98786" w:rsidR="006F2E3B" w:rsidRDefault="00CE7B14" w:rsidP="006F2E3B">
      <w:r>
        <w:t xml:space="preserve">The individual CLA should contain a clause stating </w:t>
      </w:r>
      <w:r w:rsidR="006F2E3B">
        <w:t xml:space="preserve">that where the contributor’s employer has rights to the IP they create, they have received permission to make contributions on behalf of that employer, and that either the employer has waived rights for their contributions, or that the employer has executed a separate </w:t>
      </w:r>
      <w:r>
        <w:t>c</w:t>
      </w:r>
      <w:r w:rsidR="006F2E3B">
        <w:t>orporate CLA.</w:t>
      </w:r>
    </w:p>
    <w:p w14:paraId="6469AAA1" w14:textId="159C7644" w:rsidR="006F2E3B" w:rsidRDefault="00CE7B14" w:rsidP="00CB3D1C">
      <w:r>
        <w:t>The corporate CLA should ask the employer to agree that:</w:t>
      </w:r>
    </w:p>
    <w:p w14:paraId="3AED8128" w14:textId="0A87033F" w:rsidR="00CE7B14" w:rsidRPr="009A4D06" w:rsidRDefault="00CE7B14" w:rsidP="00CE7B14">
      <w:pPr>
        <w:pStyle w:val="ListParagraph"/>
        <w:numPr>
          <w:ilvl w:val="0"/>
          <w:numId w:val="7"/>
        </w:numPr>
        <w:shd w:val="clear" w:color="auto" w:fill="FFFFFF"/>
        <w:spacing w:after="0" w:line="240" w:lineRule="auto"/>
        <w:rPr>
          <w:rFonts w:ascii="Calibri" w:eastAsia="Times New Roman" w:hAnsi="Calibri" w:cs="Calibri"/>
          <w:color w:val="222222"/>
          <w:lang w:eastAsia="en-ZA"/>
        </w:rPr>
      </w:pPr>
      <w:r>
        <w:rPr>
          <w:rFonts w:ascii="Calibri" w:eastAsia="Times New Roman" w:hAnsi="Calibri" w:cs="Calibri"/>
          <w:color w:val="222222"/>
          <w:lang w:eastAsia="en-ZA"/>
        </w:rPr>
        <w:t>The</w:t>
      </w:r>
      <w:r w:rsidRPr="009A4D06">
        <w:rPr>
          <w:rFonts w:ascii="Calibri" w:eastAsia="Times New Roman" w:hAnsi="Calibri" w:cs="Calibri"/>
          <w:color w:val="222222"/>
          <w:lang w:eastAsia="en-ZA"/>
        </w:rPr>
        <w:t xml:space="preserve"> employee has notified the employer of involvement in the project, and that the employer has granted permission (and is comfortable with the employee sharing some </w:t>
      </w:r>
      <w:r>
        <w:rPr>
          <w:rFonts w:ascii="Calibri" w:eastAsia="Times New Roman" w:hAnsi="Calibri" w:cs="Calibri"/>
          <w:color w:val="222222"/>
          <w:lang w:eastAsia="en-ZA"/>
        </w:rPr>
        <w:t>IP</w:t>
      </w:r>
      <w:r w:rsidRPr="009A4D06">
        <w:rPr>
          <w:rFonts w:ascii="Calibri" w:eastAsia="Times New Roman" w:hAnsi="Calibri" w:cs="Calibri"/>
          <w:color w:val="222222"/>
          <w:lang w:eastAsia="en-ZA"/>
        </w:rPr>
        <w:t>).</w:t>
      </w:r>
    </w:p>
    <w:p w14:paraId="4480BCB7" w14:textId="77777777" w:rsidR="00CE7B14" w:rsidRPr="009A4D06" w:rsidRDefault="00CE7B14" w:rsidP="00CE7B14">
      <w:pPr>
        <w:pStyle w:val="ListParagraph"/>
        <w:numPr>
          <w:ilvl w:val="0"/>
          <w:numId w:val="7"/>
        </w:numPr>
        <w:shd w:val="clear" w:color="auto" w:fill="FFFFFF"/>
        <w:spacing w:after="0" w:line="240" w:lineRule="auto"/>
        <w:rPr>
          <w:rFonts w:ascii="Calibri" w:eastAsia="Times New Roman" w:hAnsi="Calibri" w:cs="Calibri"/>
          <w:color w:val="222222"/>
          <w:lang w:eastAsia="en-ZA"/>
        </w:rPr>
      </w:pPr>
      <w:r>
        <w:rPr>
          <w:rFonts w:ascii="Calibri" w:eastAsia="Times New Roman" w:hAnsi="Calibri" w:cs="Calibri"/>
          <w:color w:val="222222"/>
          <w:lang w:eastAsia="en-ZA"/>
        </w:rPr>
        <w:t>T</w:t>
      </w:r>
      <w:r w:rsidRPr="009A4D06">
        <w:rPr>
          <w:rFonts w:ascii="Calibri" w:eastAsia="Times New Roman" w:hAnsi="Calibri" w:cs="Calibri"/>
          <w:color w:val="222222"/>
          <w:lang w:eastAsia="en-ZA"/>
        </w:rPr>
        <w:t xml:space="preserve">he IP contributed to the project does not belong to the </w:t>
      </w:r>
      <w:commentRangeStart w:id="9"/>
      <w:r w:rsidRPr="009A4D06">
        <w:rPr>
          <w:rFonts w:ascii="Calibri" w:eastAsia="Times New Roman" w:hAnsi="Calibri" w:cs="Calibri"/>
          <w:color w:val="222222"/>
          <w:lang w:eastAsia="en-ZA"/>
        </w:rPr>
        <w:t>employer</w:t>
      </w:r>
      <w:commentRangeEnd w:id="9"/>
      <w:r w:rsidR="008E67AE">
        <w:rPr>
          <w:rStyle w:val="CommentReference"/>
        </w:rPr>
        <w:commentReference w:id="9"/>
      </w:r>
      <w:r w:rsidRPr="009A4D06">
        <w:rPr>
          <w:rFonts w:ascii="Calibri" w:eastAsia="Times New Roman" w:hAnsi="Calibri" w:cs="Calibri"/>
          <w:color w:val="222222"/>
          <w:lang w:eastAsia="en-ZA"/>
        </w:rPr>
        <w:t>.</w:t>
      </w:r>
    </w:p>
    <w:p w14:paraId="19D48283" w14:textId="77777777" w:rsidR="00CE7B14" w:rsidRPr="009A4D06" w:rsidRDefault="00CE7B14" w:rsidP="00CE7B14">
      <w:pPr>
        <w:pStyle w:val="ListParagraph"/>
        <w:numPr>
          <w:ilvl w:val="0"/>
          <w:numId w:val="7"/>
        </w:numPr>
        <w:shd w:val="clear" w:color="auto" w:fill="FFFFFF"/>
        <w:spacing w:after="0" w:line="240" w:lineRule="auto"/>
        <w:rPr>
          <w:rFonts w:ascii="Calibri" w:eastAsia="Times New Roman" w:hAnsi="Calibri" w:cs="Calibri"/>
          <w:color w:val="222222"/>
          <w:lang w:eastAsia="en-ZA"/>
        </w:rPr>
      </w:pPr>
      <w:r w:rsidRPr="009A4D06">
        <w:rPr>
          <w:rFonts w:ascii="Calibri" w:eastAsia="Times New Roman" w:hAnsi="Calibri" w:cs="Calibri"/>
          <w:color w:val="222222"/>
          <w:lang w:eastAsia="en-ZA"/>
        </w:rPr>
        <w:t>Th</w:t>
      </w:r>
      <w:r>
        <w:rPr>
          <w:rFonts w:ascii="Calibri" w:eastAsia="Times New Roman" w:hAnsi="Calibri" w:cs="Calibri"/>
          <w:color w:val="222222"/>
          <w:lang w:eastAsia="en-ZA"/>
        </w:rPr>
        <w:t>e employee</w:t>
      </w:r>
      <w:r w:rsidRPr="009A4D06">
        <w:rPr>
          <w:rFonts w:ascii="Calibri" w:eastAsia="Times New Roman" w:hAnsi="Calibri" w:cs="Calibri"/>
          <w:color w:val="222222"/>
          <w:lang w:eastAsia="en-ZA"/>
        </w:rPr>
        <w:t xml:space="preserve"> is not getting paid for the work.</w:t>
      </w:r>
    </w:p>
    <w:p w14:paraId="089FA0C1" w14:textId="09881D23" w:rsidR="00CE7B14" w:rsidRPr="009A4D06" w:rsidRDefault="00CE7B14" w:rsidP="00CE7B14">
      <w:pPr>
        <w:pStyle w:val="ListParagraph"/>
        <w:numPr>
          <w:ilvl w:val="0"/>
          <w:numId w:val="7"/>
        </w:numPr>
        <w:shd w:val="clear" w:color="auto" w:fill="FFFFFF"/>
        <w:spacing w:after="0" w:line="240" w:lineRule="auto"/>
        <w:rPr>
          <w:rFonts w:ascii="Calibri" w:eastAsia="Times New Roman" w:hAnsi="Calibri" w:cs="Calibri"/>
          <w:color w:val="222222"/>
          <w:lang w:eastAsia="en-ZA"/>
        </w:rPr>
      </w:pPr>
      <w:r w:rsidRPr="009A4D06">
        <w:rPr>
          <w:rFonts w:ascii="Calibri" w:eastAsia="Times New Roman" w:hAnsi="Calibri" w:cs="Calibri"/>
          <w:color w:val="222222"/>
          <w:lang w:eastAsia="en-ZA"/>
        </w:rPr>
        <w:t xml:space="preserve">The IP will </w:t>
      </w:r>
      <w:ins w:id="10" w:author="Webber Wentzel" w:date="2020-12-03T13:59:00Z">
        <w:r w:rsidR="008E67AE">
          <w:rPr>
            <w:rFonts w:ascii="Calibri" w:eastAsia="Times New Roman" w:hAnsi="Calibri" w:cs="Calibri"/>
            <w:color w:val="222222"/>
            <w:lang w:eastAsia="en-ZA"/>
          </w:rPr>
          <w:t xml:space="preserve">be licensed </w:t>
        </w:r>
      </w:ins>
      <w:ins w:id="11" w:author="Webber Wentzel" w:date="2020-12-03T15:27:00Z">
        <w:r w:rsidR="00E34E9E">
          <w:rPr>
            <w:rFonts w:ascii="Calibri" w:eastAsia="Times New Roman" w:hAnsi="Calibri" w:cs="Calibri"/>
            <w:color w:val="222222"/>
            <w:lang w:eastAsia="en-ZA"/>
          </w:rPr>
          <w:t xml:space="preserve">or assigned </w:t>
        </w:r>
      </w:ins>
      <w:ins w:id="12" w:author="Webber Wentzel" w:date="2020-12-03T13:59:00Z">
        <w:r w:rsidR="008E67AE">
          <w:rPr>
            <w:rFonts w:ascii="Calibri" w:eastAsia="Times New Roman" w:hAnsi="Calibri" w:cs="Calibri"/>
            <w:color w:val="222222"/>
            <w:lang w:eastAsia="en-ZA"/>
          </w:rPr>
          <w:t>to</w:t>
        </w:r>
      </w:ins>
      <w:del w:id="13" w:author="Webber Wentzel" w:date="2020-12-03T13:59:00Z">
        <w:r w:rsidRPr="009A4D06" w:rsidDel="008E67AE">
          <w:rPr>
            <w:rFonts w:ascii="Calibri" w:eastAsia="Times New Roman" w:hAnsi="Calibri" w:cs="Calibri"/>
            <w:color w:val="222222"/>
            <w:lang w:eastAsia="en-ZA"/>
          </w:rPr>
          <w:delText>vest in</w:delText>
        </w:r>
      </w:del>
      <w:r w:rsidRPr="009A4D06">
        <w:rPr>
          <w:rFonts w:ascii="Calibri" w:eastAsia="Times New Roman" w:hAnsi="Calibri" w:cs="Calibri"/>
          <w:color w:val="222222"/>
          <w:lang w:eastAsia="en-ZA"/>
        </w:rPr>
        <w:t xml:space="preserve"> the project and </w:t>
      </w:r>
      <w:ins w:id="14" w:author="Webber Wentzel" w:date="2020-12-03T14:00:00Z">
        <w:r w:rsidR="008E67AE">
          <w:rPr>
            <w:rFonts w:ascii="Calibri" w:eastAsia="Times New Roman" w:hAnsi="Calibri" w:cs="Calibri"/>
            <w:color w:val="222222"/>
            <w:lang w:eastAsia="en-ZA"/>
          </w:rPr>
          <w:t>the licence</w:t>
        </w:r>
      </w:ins>
      <w:ins w:id="15" w:author="Webber Wentzel" w:date="2020-12-03T15:28:00Z">
        <w:r w:rsidR="00E34E9E">
          <w:rPr>
            <w:rFonts w:ascii="Calibri" w:eastAsia="Times New Roman" w:hAnsi="Calibri" w:cs="Calibri"/>
            <w:color w:val="222222"/>
            <w:lang w:eastAsia="en-ZA"/>
          </w:rPr>
          <w:t xml:space="preserve"> or assignment</w:t>
        </w:r>
      </w:ins>
      <w:ins w:id="16" w:author="Webber Wentzel" w:date="2020-12-03T14:00:00Z">
        <w:r w:rsidR="008E67AE">
          <w:rPr>
            <w:rFonts w:ascii="Calibri" w:eastAsia="Times New Roman" w:hAnsi="Calibri" w:cs="Calibri"/>
            <w:color w:val="222222"/>
            <w:lang w:eastAsia="en-ZA"/>
          </w:rPr>
          <w:t xml:space="preserve"> </w:t>
        </w:r>
      </w:ins>
      <w:del w:id="17" w:author="Webber Wentzel" w:date="2020-12-03T14:00:00Z">
        <w:r w:rsidRPr="009A4D06" w:rsidDel="008E67AE">
          <w:rPr>
            <w:rFonts w:ascii="Calibri" w:eastAsia="Times New Roman" w:hAnsi="Calibri" w:cs="Calibri"/>
            <w:color w:val="222222"/>
            <w:lang w:eastAsia="en-ZA"/>
          </w:rPr>
          <w:delText xml:space="preserve">that it </w:delText>
        </w:r>
      </w:del>
      <w:r w:rsidRPr="009A4D06">
        <w:rPr>
          <w:rFonts w:ascii="Calibri" w:eastAsia="Times New Roman" w:hAnsi="Calibri" w:cs="Calibri"/>
          <w:color w:val="222222"/>
          <w:lang w:eastAsia="en-ZA"/>
        </w:rPr>
        <w:t xml:space="preserve">is only for </w:t>
      </w:r>
      <w:ins w:id="18" w:author="Webber Wentzel" w:date="2020-12-03T14:00:00Z">
        <w:r w:rsidR="008E67AE">
          <w:rPr>
            <w:rFonts w:ascii="Calibri" w:eastAsia="Times New Roman" w:hAnsi="Calibri" w:cs="Calibri"/>
            <w:color w:val="222222"/>
            <w:lang w:eastAsia="en-ZA"/>
          </w:rPr>
          <w:t xml:space="preserve">purposes of </w:t>
        </w:r>
      </w:ins>
      <w:r w:rsidRPr="009A4D06">
        <w:rPr>
          <w:rFonts w:ascii="Calibri" w:eastAsia="Times New Roman" w:hAnsi="Calibri" w:cs="Calibri"/>
          <w:color w:val="222222"/>
          <w:lang w:eastAsia="en-ZA"/>
        </w:rPr>
        <w:t>this project.</w:t>
      </w:r>
    </w:p>
    <w:p w14:paraId="2E71C720" w14:textId="77777777" w:rsidR="00CE7B14" w:rsidRDefault="00CE7B14" w:rsidP="00CB3D1C"/>
    <w:p w14:paraId="3075EA65" w14:textId="2CD0B198" w:rsidR="00D50BC5" w:rsidRDefault="006F2E3B" w:rsidP="00D50BC5">
      <w:pPr>
        <w:pStyle w:val="Heading3"/>
        <w:numPr>
          <w:ilvl w:val="1"/>
          <w:numId w:val="5"/>
        </w:numPr>
        <w:ind w:left="426"/>
      </w:pPr>
      <w:r>
        <w:t xml:space="preserve">Protection from the legal liability arising from </w:t>
      </w:r>
      <w:r w:rsidR="00CE7B14">
        <w:t xml:space="preserve">other types of </w:t>
      </w:r>
      <w:r>
        <w:t>IP claims</w:t>
      </w:r>
    </w:p>
    <w:p w14:paraId="36ADFD55" w14:textId="1ED6F27D" w:rsidR="00D50BC5" w:rsidRDefault="00CE7B14" w:rsidP="00D50BC5">
      <w:r>
        <w:t xml:space="preserve">In addition to the risk of volunteers and their employers putting in IP claims on contributions to </w:t>
      </w:r>
      <w:proofErr w:type="spellStart"/>
      <w:r>
        <w:t>openASSA</w:t>
      </w:r>
      <w:proofErr w:type="spellEnd"/>
      <w:r>
        <w:t>, the CLA should also provide protection against IP claims from other third parties.</w:t>
      </w:r>
      <w:r w:rsidR="002342F0">
        <w:t xml:space="preserve"> To achieve this, the </w:t>
      </w:r>
      <w:r w:rsidR="00D50BC5">
        <w:t xml:space="preserve">CLA </w:t>
      </w:r>
      <w:r w:rsidR="002342F0">
        <w:t>should</w:t>
      </w:r>
      <w:r w:rsidR="00D50BC5">
        <w:t xml:space="preserve"> place the legal liability and consequences of contributing inappropriate IP on the individual contributors. The CLA should require the contributor to agree that the content they are providing is their original content</w:t>
      </w:r>
      <w:r w:rsidR="002342F0">
        <w:t>, is contributed in good faith,</w:t>
      </w:r>
      <w:r w:rsidR="00D50BC5">
        <w:t xml:space="preserve"> and that they will (and are able to) grant a copy</w:t>
      </w:r>
      <w:ins w:id="19" w:author="Webber Wentzel" w:date="2020-12-03T14:00:00Z">
        <w:r w:rsidR="008E67AE">
          <w:t>right</w:t>
        </w:r>
      </w:ins>
      <w:del w:id="20" w:author="Webber Wentzel" w:date="2020-12-03T14:00:00Z">
        <w:r w:rsidR="00D50BC5" w:rsidDel="008E67AE">
          <w:delText>write</w:delText>
        </w:r>
      </w:del>
      <w:r w:rsidR="00D50BC5">
        <w:t xml:space="preserve"> license on the contribution to the project. </w:t>
      </w:r>
    </w:p>
    <w:p w14:paraId="4BDC7B26" w14:textId="5A4142B6" w:rsidR="00D50BC5" w:rsidRDefault="00D50BC5" w:rsidP="00D50BC5">
      <w:r>
        <w:t xml:space="preserve">In certain open-source circles, there is a concern that shifting this legal liability on to contributors places an unfair burden on them. This potential legal liability could also deter people from becoming contributors to the project. </w:t>
      </w:r>
      <w:ins w:id="21" w:author="Webber Wentzel" w:date="2020-12-03T14:01:00Z">
        <w:r w:rsidR="008E67AE">
          <w:t xml:space="preserve">It is of key importance that the contributor warrants that </w:t>
        </w:r>
      </w:ins>
      <w:ins w:id="22" w:author="Webber Wentzel" w:date="2020-12-03T15:28:00Z">
        <w:r w:rsidR="00E34E9E">
          <w:t>the Contribution</w:t>
        </w:r>
      </w:ins>
      <w:ins w:id="23" w:author="Webber Wentzel" w:date="2020-12-03T14:01:00Z">
        <w:r w:rsidR="008E67AE">
          <w:t xml:space="preserve"> is their original work and that they </w:t>
        </w:r>
        <w:proofErr w:type="gramStart"/>
        <w:r w:rsidR="008E67AE">
          <w:t>are able to</w:t>
        </w:r>
        <w:proofErr w:type="gramEnd"/>
        <w:r w:rsidR="008E67AE">
          <w:t xml:space="preserve"> grant the licence</w:t>
        </w:r>
      </w:ins>
      <w:ins w:id="24" w:author="Webber Wentzel" w:date="2020-12-03T15:28:00Z">
        <w:r w:rsidR="00E34E9E">
          <w:t>. This is within th</w:t>
        </w:r>
      </w:ins>
      <w:ins w:id="25" w:author="Webber Wentzel" w:date="2020-12-03T15:29:00Z">
        <w:r w:rsidR="00E34E9E">
          <w:t>e Contributor's knowledge and so is not unreasonable to expect</w:t>
        </w:r>
      </w:ins>
      <w:ins w:id="26" w:author="Webber Wentzel" w:date="2020-12-03T14:01:00Z">
        <w:r w:rsidR="008E67AE">
          <w:t xml:space="preserve"> </w:t>
        </w:r>
      </w:ins>
      <w:ins w:id="27" w:author="Webber Wentzel" w:date="2020-12-03T15:29:00Z">
        <w:r w:rsidR="00E34E9E">
          <w:t xml:space="preserve">this warranty. </w:t>
        </w:r>
        <w:proofErr w:type="gramStart"/>
        <w:r w:rsidR="00E34E9E">
          <w:t>Also</w:t>
        </w:r>
        <w:proofErr w:type="gramEnd"/>
        <w:r w:rsidR="00E34E9E">
          <w:t xml:space="preserve"> </w:t>
        </w:r>
      </w:ins>
      <w:ins w:id="28" w:author="Webber Wentzel" w:date="2020-12-03T14:01:00Z">
        <w:r w:rsidR="008E67AE">
          <w:t xml:space="preserve">it </w:t>
        </w:r>
      </w:ins>
      <w:ins w:id="29" w:author="Webber Wentzel" w:date="2020-12-03T14:02:00Z">
        <w:r w:rsidR="008E67AE">
          <w:t xml:space="preserve">is </w:t>
        </w:r>
      </w:ins>
      <w:ins w:id="30" w:author="Webber Wentzel" w:date="2020-12-03T15:29:00Z">
        <w:r w:rsidR="00E34E9E">
          <w:t xml:space="preserve">virtually </w:t>
        </w:r>
      </w:ins>
      <w:ins w:id="31" w:author="Webber Wentzel" w:date="2020-12-03T14:02:00Z">
        <w:r w:rsidR="008E67AE">
          <w:t xml:space="preserve">impossible for ASSA to verify this.  </w:t>
        </w:r>
      </w:ins>
      <w:r>
        <w:t xml:space="preserve">In certain </w:t>
      </w:r>
      <w:proofErr w:type="gramStart"/>
      <w:r>
        <w:t>cases</w:t>
      </w:r>
      <w:proofErr w:type="gramEnd"/>
      <w:r>
        <w:t xml:space="preserve"> these issues can be alleviated through having a separate corporate CLA in place with </w:t>
      </w:r>
      <w:r w:rsidR="002342F0">
        <w:t>volunteers’</w:t>
      </w:r>
      <w:r>
        <w:t xml:space="preserve"> employers. </w:t>
      </w:r>
    </w:p>
    <w:p w14:paraId="5A7D3499" w14:textId="03B657F9" w:rsidR="009C18ED" w:rsidRDefault="009C18ED" w:rsidP="00C03E03">
      <w:pPr>
        <w:pStyle w:val="Heading3"/>
        <w:numPr>
          <w:ilvl w:val="1"/>
          <w:numId w:val="5"/>
        </w:numPr>
        <w:ind w:left="426"/>
      </w:pPr>
      <w:r>
        <w:t>Patent grants</w:t>
      </w:r>
    </w:p>
    <w:p w14:paraId="2153E939" w14:textId="1A5D2E41" w:rsidR="009C18ED" w:rsidRDefault="00D50BC5" w:rsidP="009C18ED">
      <w:r>
        <w:t>If</w:t>
      </w:r>
      <w:r w:rsidR="009C18ED" w:rsidRPr="00C03E03">
        <w:t xml:space="preserve"> the project uses an open source license that does not include an express patent grant (such as MIT), </w:t>
      </w:r>
      <w:r w:rsidR="007931A2" w:rsidRPr="00C03E03">
        <w:t xml:space="preserve">the CLA </w:t>
      </w:r>
      <w:r>
        <w:t>should</w:t>
      </w:r>
      <w:r w:rsidR="007931A2" w:rsidRPr="00C03E03">
        <w:t xml:space="preserve"> be used to </w:t>
      </w:r>
      <w:r>
        <w:t>overcome this</w:t>
      </w:r>
      <w:r w:rsidR="00C03E03" w:rsidRPr="00C03E03">
        <w:t xml:space="preserve">. </w:t>
      </w:r>
    </w:p>
    <w:p w14:paraId="697B3993" w14:textId="793735E6" w:rsidR="00A8300A" w:rsidRDefault="00A8300A" w:rsidP="00480E76">
      <w:pPr>
        <w:pStyle w:val="Heading3"/>
        <w:numPr>
          <w:ilvl w:val="1"/>
          <w:numId w:val="5"/>
        </w:numPr>
        <w:ind w:left="426"/>
      </w:pPr>
      <w:r>
        <w:t xml:space="preserve">Raising Awareness of IP </w:t>
      </w:r>
      <w:r w:rsidR="00900AAC">
        <w:t>considerations</w:t>
      </w:r>
    </w:p>
    <w:p w14:paraId="446BA8BD" w14:textId="521A7B47" w:rsidR="00900AAC" w:rsidRDefault="006D4F47" w:rsidP="009C18ED">
      <w:r>
        <w:t>R</w:t>
      </w:r>
      <w:r w:rsidR="00900AAC">
        <w:t>equiring contributors to sign a CLA which ex</w:t>
      </w:r>
      <w:r w:rsidR="002F5EE5">
        <w:t xml:space="preserve">plicitly </w:t>
      </w:r>
      <w:r w:rsidR="00E13472">
        <w:t>deals with IP and contributions</w:t>
      </w:r>
      <w:r w:rsidR="002F5EE5">
        <w:t xml:space="preserve"> </w:t>
      </w:r>
      <w:r w:rsidR="00D50BC5">
        <w:t>should</w:t>
      </w:r>
      <w:r w:rsidR="002F5EE5">
        <w:t xml:space="preserve"> raise awareness</w:t>
      </w:r>
      <w:r>
        <w:t xml:space="preserve"> </w:t>
      </w:r>
      <w:r w:rsidR="00AC72C7">
        <w:t xml:space="preserve">of the IP considerations and potentially avoid </w:t>
      </w:r>
      <w:r w:rsidR="00480E76">
        <w:t>IP violations.</w:t>
      </w:r>
    </w:p>
    <w:p w14:paraId="4E902BF6" w14:textId="7837D2F6" w:rsidR="00B7283E" w:rsidRDefault="00BB22CA" w:rsidP="00B7283E">
      <w:pPr>
        <w:pStyle w:val="Heading3"/>
        <w:numPr>
          <w:ilvl w:val="1"/>
          <w:numId w:val="5"/>
        </w:numPr>
        <w:ind w:left="426"/>
      </w:pPr>
      <w:r>
        <w:t>Remuneration of contributors</w:t>
      </w:r>
    </w:p>
    <w:p w14:paraId="1445A323" w14:textId="2D0BADEA" w:rsidR="00B7283E" w:rsidRPr="00C03E03" w:rsidRDefault="00DC0DD0" w:rsidP="009C18ED">
      <w:r>
        <w:t xml:space="preserve">The CLA </w:t>
      </w:r>
      <w:r w:rsidR="00D50BC5">
        <w:t>should</w:t>
      </w:r>
      <w:r>
        <w:t xml:space="preserve"> explicitly state that contributors will not be </w:t>
      </w:r>
      <w:r w:rsidR="007C1B29">
        <w:t>remunerated</w:t>
      </w:r>
      <w:r>
        <w:t xml:space="preserve"> for any contributions that they make to the project.</w:t>
      </w:r>
    </w:p>
    <w:p w14:paraId="5D602924" w14:textId="27019BD0" w:rsidR="003908A5" w:rsidRPr="00FF465E" w:rsidRDefault="008656A7" w:rsidP="003908A5">
      <w:pPr>
        <w:pStyle w:val="Heading3"/>
        <w:numPr>
          <w:ilvl w:val="1"/>
          <w:numId w:val="5"/>
        </w:numPr>
        <w:ind w:left="426"/>
        <w:rPr>
          <w:color w:val="2F5496" w:themeColor="accent1" w:themeShade="BF"/>
          <w:shd w:val="clear" w:color="auto" w:fill="FFFFFF"/>
        </w:rPr>
      </w:pPr>
      <w:r>
        <w:t>Awareness and acceptance of</w:t>
      </w:r>
      <w:r w:rsidR="003908A5">
        <w:t xml:space="preserve"> the c</w:t>
      </w:r>
      <w:r w:rsidR="003908A5" w:rsidRPr="003908A5">
        <w:t>ontributor</w:t>
      </w:r>
      <w:r w:rsidR="003908A5" w:rsidRPr="00FF465E">
        <w:rPr>
          <w:color w:val="2F5496" w:themeColor="accent1" w:themeShade="BF"/>
          <w:shd w:val="clear" w:color="auto" w:fill="FFFFFF"/>
        </w:rPr>
        <w:t xml:space="preserve"> code of conduct</w:t>
      </w:r>
    </w:p>
    <w:p w14:paraId="4D172917" w14:textId="0C8F291A" w:rsidR="003908A5" w:rsidRDefault="002342F0" w:rsidP="003908A5">
      <w:r>
        <w:t>If</w:t>
      </w:r>
      <w:r w:rsidR="003908A5">
        <w:t xml:space="preserve"> a contributor code of conduct is in place (e.g. </w:t>
      </w:r>
      <w:hyperlink r:id="rId9" w:history="1">
        <w:r w:rsidR="003908A5" w:rsidRPr="000E7AB6">
          <w:rPr>
            <w:rStyle w:val="Hyperlink"/>
          </w:rPr>
          <w:t>https://www.contributor-covenant.org/version/2/0/code_of_conduct/</w:t>
        </w:r>
      </w:hyperlink>
      <w:r w:rsidR="003908A5">
        <w:t xml:space="preserve">) the CLA </w:t>
      </w:r>
      <w:r>
        <w:t>should</w:t>
      </w:r>
      <w:r w:rsidR="003908A5">
        <w:t xml:space="preserve"> </w:t>
      </w:r>
      <w:r w:rsidR="008656A7">
        <w:t xml:space="preserve">create awareness and obtain confirmation of compliance with the project’s Contributor Code of Conduct. </w:t>
      </w:r>
    </w:p>
    <w:p w14:paraId="41883487" w14:textId="77777777" w:rsidR="009C18ED" w:rsidRDefault="009C18ED" w:rsidP="00CB3D1C"/>
    <w:p w14:paraId="68F383CD" w14:textId="6B2889E8" w:rsidR="00CB3D1C" w:rsidRDefault="00CB3D1C" w:rsidP="00CB3D1C">
      <w:pPr>
        <w:pStyle w:val="Heading2"/>
        <w:numPr>
          <w:ilvl w:val="0"/>
          <w:numId w:val="5"/>
        </w:numPr>
      </w:pPr>
      <w:r>
        <w:t>Standard CLAs</w:t>
      </w:r>
    </w:p>
    <w:p w14:paraId="0D3F83B8" w14:textId="7A0C44CB" w:rsidR="002342F0" w:rsidRPr="002342F0" w:rsidRDefault="002342F0" w:rsidP="002342F0">
      <w:r>
        <w:t>With the desired outcomes from Section 2 in mind, th</w:t>
      </w:r>
      <w:r w:rsidR="00730380">
        <w:t xml:space="preserve">is Section introduces a few standard CLAs which </w:t>
      </w:r>
      <w:proofErr w:type="spellStart"/>
      <w:r w:rsidR="00730380">
        <w:t>openASSA</w:t>
      </w:r>
      <w:proofErr w:type="spellEnd"/>
      <w:r w:rsidR="00730380">
        <w:t xml:space="preserve"> could use.</w:t>
      </w:r>
    </w:p>
    <w:p w14:paraId="128C2602" w14:textId="77777777" w:rsidR="008A413E" w:rsidRDefault="008A413E" w:rsidP="008A413E">
      <w:pPr>
        <w:pStyle w:val="Heading3"/>
        <w:numPr>
          <w:ilvl w:val="1"/>
          <w:numId w:val="5"/>
        </w:numPr>
        <w:ind w:left="426"/>
      </w:pPr>
      <w:r>
        <w:t>Harmony agreements</w:t>
      </w:r>
    </w:p>
    <w:p w14:paraId="259AC344" w14:textId="77777777" w:rsidR="008A413E" w:rsidRDefault="00750A50" w:rsidP="008A413E">
      <w:pPr>
        <w:rPr>
          <w:rFonts w:ascii="Calibri" w:hAnsi="Calibri"/>
          <w:color w:val="505050"/>
          <w:sz w:val="21"/>
          <w:szCs w:val="21"/>
          <w:shd w:val="clear" w:color="auto" w:fill="FFFFFF"/>
        </w:rPr>
      </w:pPr>
      <w:hyperlink r:id="rId10" w:history="1">
        <w:r w:rsidR="008A413E" w:rsidRPr="0012721F">
          <w:rPr>
            <w:rStyle w:val="Hyperlink"/>
            <w:rFonts w:ascii="Calibri" w:hAnsi="Calibri"/>
            <w:sz w:val="21"/>
            <w:szCs w:val="21"/>
            <w:shd w:val="clear" w:color="auto" w:fill="FFFFFF"/>
          </w:rPr>
          <w:t>http://www.harmonyagreements.org/</w:t>
        </w:r>
      </w:hyperlink>
    </w:p>
    <w:p w14:paraId="3D41C572" w14:textId="2CD91717" w:rsidR="008A413E" w:rsidRPr="0012721F" w:rsidRDefault="008A413E" w:rsidP="008A413E">
      <w:r w:rsidRPr="0012721F">
        <w:t>Project Harmony is a community-</w:t>
      </w:r>
      <w:r w:rsidR="00636A4B" w:rsidRPr="0012721F">
        <w:t>centred</w:t>
      </w:r>
      <w:r w:rsidRPr="0012721F">
        <w:t xml:space="preserve"> group focused on contributor agreements for free and open source software. Their website allows a project either</w:t>
      </w:r>
      <w:r w:rsidR="00636A4B">
        <w:t xml:space="preserve"> to</w:t>
      </w:r>
      <w:r w:rsidRPr="0012721F">
        <w:t xml:space="preserve"> use one of their templates or to create a custom CLA</w:t>
      </w:r>
      <w:r w:rsidR="00D524BE">
        <w:t xml:space="preserve"> (both individual and company)</w:t>
      </w:r>
      <w:r w:rsidRPr="0012721F">
        <w:t xml:space="preserve">. </w:t>
      </w:r>
    </w:p>
    <w:p w14:paraId="651F1BB0" w14:textId="77777777" w:rsidR="008A413E" w:rsidRDefault="008A413E" w:rsidP="008A413E">
      <w:pPr>
        <w:pStyle w:val="Heading3"/>
        <w:ind w:left="426"/>
      </w:pPr>
    </w:p>
    <w:p w14:paraId="727367CC" w14:textId="3D9A5797" w:rsidR="00731988" w:rsidRDefault="00731988" w:rsidP="00731988">
      <w:pPr>
        <w:pStyle w:val="Heading3"/>
        <w:numPr>
          <w:ilvl w:val="1"/>
          <w:numId w:val="5"/>
        </w:numPr>
        <w:ind w:left="426"/>
      </w:pPr>
      <w:r>
        <w:t xml:space="preserve">Apache </w:t>
      </w:r>
    </w:p>
    <w:p w14:paraId="553ED6D0" w14:textId="5BBD86C1" w:rsidR="00D7649A" w:rsidRPr="00D7649A" w:rsidRDefault="00750A50" w:rsidP="00D7649A">
      <w:pPr>
        <w:rPr>
          <w:rFonts w:ascii="Helvetica" w:hAnsi="Helvetica" w:cs="Helvetica"/>
          <w:color w:val="333333"/>
          <w:sz w:val="27"/>
          <w:szCs w:val="27"/>
          <w:shd w:val="clear" w:color="auto" w:fill="FFFFFF"/>
        </w:rPr>
      </w:pPr>
      <w:hyperlink r:id="rId11" w:history="1">
        <w:r w:rsidR="00D7649A" w:rsidRPr="000E02C9">
          <w:rPr>
            <w:rStyle w:val="Hyperlink"/>
          </w:rPr>
          <w:t>https://www.apache.org/licenses/contributor-agreements.html</w:t>
        </w:r>
      </w:hyperlink>
    </w:p>
    <w:p w14:paraId="2A24AEDE" w14:textId="7271A526" w:rsidR="00CB3D1C" w:rsidRDefault="007E6FAA" w:rsidP="00CB3D1C">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w:t>
      </w:r>
      <w:r w:rsidR="00CB3D1C">
        <w:rPr>
          <w:rFonts w:ascii="Source Sans Pro" w:hAnsi="Source Sans Pro"/>
          <w:color w:val="333333"/>
          <w:sz w:val="21"/>
          <w:szCs w:val="21"/>
        </w:rPr>
        <w:t>The ASF desires that all contributors of ideas, code, or documentation to any Apache projects complete, sign, and submit via email an </w:t>
      </w:r>
      <w:hyperlink r:id="rId12" w:history="1">
        <w:r w:rsidR="00CB3D1C">
          <w:rPr>
            <w:rStyle w:val="Hyperlink"/>
            <w:rFonts w:ascii="Source Sans Pro" w:hAnsi="Source Sans Pro"/>
            <w:color w:val="4643AA"/>
            <w:sz w:val="21"/>
            <w:szCs w:val="21"/>
          </w:rPr>
          <w:t>Individual Contributor License Agreement</w:t>
        </w:r>
      </w:hyperlink>
      <w:r w:rsidR="00CB3D1C">
        <w:rPr>
          <w:rFonts w:ascii="Source Sans Pro" w:hAnsi="Source Sans Pro"/>
          <w:color w:val="333333"/>
          <w:sz w:val="21"/>
          <w:szCs w:val="21"/>
        </w:rPr>
        <w:t> (ICLA).</w:t>
      </w:r>
    </w:p>
    <w:p w14:paraId="5C55365D" w14:textId="77777777" w:rsidR="00CB3D1C" w:rsidRDefault="00CB3D1C" w:rsidP="00CB3D1C">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The purpose of this agreement is to clearly define the terms under which intellectual property has been contributed to the ASF and thereby allow us to defend the project should there be a legal dispute regarding the software at some future time. A signed ICLA is required to be on file before an individual is given commit rights to any ASF project.</w:t>
      </w:r>
    </w:p>
    <w:p w14:paraId="4C138512" w14:textId="77777777" w:rsidR="00CB3D1C" w:rsidRDefault="00CB3D1C" w:rsidP="00CB3D1C">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For a corporation that has assigned employees to work on an Apache project, a </w:t>
      </w:r>
      <w:hyperlink r:id="rId13" w:history="1">
        <w:r>
          <w:rPr>
            <w:rStyle w:val="Hyperlink"/>
            <w:rFonts w:ascii="Source Sans Pro" w:hAnsi="Source Sans Pro"/>
            <w:color w:val="4643AA"/>
            <w:sz w:val="21"/>
            <w:szCs w:val="21"/>
          </w:rPr>
          <w:t>Corporate CLA</w:t>
        </w:r>
      </w:hyperlink>
      <w:r>
        <w:rPr>
          <w:rFonts w:ascii="Source Sans Pro" w:hAnsi="Source Sans Pro"/>
          <w:color w:val="333333"/>
          <w:sz w:val="21"/>
          <w:szCs w:val="21"/>
        </w:rPr>
        <w:t> (CCLA) is available for contributing intellectual property via the corporation, that may have been assigned as part of an employment agreement.</w:t>
      </w:r>
    </w:p>
    <w:p w14:paraId="23E4E3F9" w14:textId="77777777" w:rsidR="00CB3D1C" w:rsidRDefault="00CB3D1C" w:rsidP="00CB3D1C">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Note that a Corporate CLA does not remove the need for every developer to sign their own ICLA as an individual, which covers both contributions which are owned and those that are not owned by the corporation signing the CCLA.</w:t>
      </w:r>
    </w:p>
    <w:p w14:paraId="1F0A9888" w14:textId="5E284510" w:rsidR="00CB3D1C" w:rsidRDefault="00CB3D1C" w:rsidP="00CB3D1C">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The CCLA legally binds the corporation, so it must be signed by a person with authority to enter into legal contracts on behalf of the corporation.</w:t>
      </w:r>
      <w:r w:rsidR="007E6FAA">
        <w:rPr>
          <w:rFonts w:ascii="Source Sans Pro" w:hAnsi="Source Sans Pro"/>
          <w:color w:val="333333"/>
          <w:sz w:val="21"/>
          <w:szCs w:val="21"/>
        </w:rPr>
        <w:t>”</w:t>
      </w:r>
    </w:p>
    <w:p w14:paraId="45DC292E" w14:textId="77777777" w:rsidR="00CB3D1C" w:rsidRDefault="00CB3D1C" w:rsidP="00055036">
      <w:pPr>
        <w:pStyle w:val="m-2848456148354666711msolistparagraph"/>
        <w:shd w:val="clear" w:color="auto" w:fill="FFFFFF"/>
        <w:spacing w:before="0" w:beforeAutospacing="0" w:after="0" w:afterAutospacing="0"/>
        <w:rPr>
          <w:rFonts w:ascii="Calibri" w:hAnsi="Calibri" w:cs="Calibri"/>
          <w:color w:val="222222"/>
          <w:sz w:val="22"/>
          <w:szCs w:val="22"/>
        </w:rPr>
      </w:pPr>
    </w:p>
    <w:p w14:paraId="26F29571" w14:textId="5A5439CD" w:rsidR="006F59D7" w:rsidRDefault="00561767" w:rsidP="004906E5">
      <w:pPr>
        <w:pStyle w:val="Heading3"/>
        <w:numPr>
          <w:ilvl w:val="1"/>
          <w:numId w:val="5"/>
        </w:numPr>
        <w:ind w:left="426"/>
      </w:pPr>
      <w:r>
        <w:t>Software Freedom Co</w:t>
      </w:r>
      <w:r w:rsidR="00A16C6B">
        <w:t xml:space="preserve">nservancy </w:t>
      </w:r>
    </w:p>
    <w:p w14:paraId="6C3A46A3" w14:textId="21445E7D" w:rsidR="00A16C6B" w:rsidRDefault="00A16C6B" w:rsidP="006F59D7">
      <w:r>
        <w:t xml:space="preserve">The Software Freedom Conservancy provides </w:t>
      </w:r>
      <w:r w:rsidR="001610F2">
        <w:t xml:space="preserve">a </w:t>
      </w:r>
      <w:r w:rsidR="00B703CD">
        <w:t xml:space="preserve">very </w:t>
      </w:r>
      <w:r w:rsidR="001610F2">
        <w:t>simple CLA in a form that can modified for your particular project</w:t>
      </w:r>
      <w:r w:rsidR="00B703CD">
        <w:t>. If basically only alerts contributors of the license under which the project is being run</w:t>
      </w:r>
      <w:r w:rsidR="001610F2">
        <w:t>:</w:t>
      </w:r>
    </w:p>
    <w:p w14:paraId="369452E1" w14:textId="596A160A" w:rsidR="006F59D7" w:rsidRDefault="00750A50" w:rsidP="006F59D7">
      <w:hyperlink r:id="rId14" w:anchor="gid=0" w:history="1">
        <w:r w:rsidR="006F59D7">
          <w:rPr>
            <w:rStyle w:val="Hyperlink"/>
          </w:rPr>
          <w:t>https://docs.google.com/forms/d/e/1FAIpQLSd2FsN12NzjCs450ZmJzkJNulmRC8r8l8NYwVW5KWNX7XDiUw/viewform?hl=en_US&amp;formkey=dFFjXzBzM1VwekFlOWFWMjFFRjJMRFE6MQ#gid=0</w:t>
        </w:r>
      </w:hyperlink>
    </w:p>
    <w:p w14:paraId="0803CBC6" w14:textId="08F6C690" w:rsidR="006F59D7" w:rsidRDefault="006F59D7">
      <w:pPr>
        <w:rPr>
          <w:rFonts w:ascii="Segoe UI" w:hAnsi="Segoe UI" w:cs="Segoe UI"/>
          <w:color w:val="24292E"/>
          <w:shd w:val="clear" w:color="auto" w:fill="FFFFFF"/>
        </w:rPr>
      </w:pPr>
    </w:p>
    <w:p w14:paraId="6A535A2E" w14:textId="77777777" w:rsidR="00903B2D" w:rsidRDefault="00903B2D">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2168C9DC" w14:textId="284C3E92" w:rsidR="003F3F8B" w:rsidRDefault="003F3F8B" w:rsidP="00B703CD">
      <w:pPr>
        <w:pStyle w:val="Heading3"/>
        <w:numPr>
          <w:ilvl w:val="1"/>
          <w:numId w:val="5"/>
        </w:numPr>
        <w:ind w:left="426"/>
      </w:pPr>
      <w:r>
        <w:rPr>
          <w:shd w:val="clear" w:color="auto" w:fill="FFFFFF"/>
        </w:rPr>
        <w:t>Deve</w:t>
      </w:r>
      <w:r w:rsidR="00903B2D">
        <w:rPr>
          <w:shd w:val="clear" w:color="auto" w:fill="FFFFFF"/>
        </w:rPr>
        <w:t>loper Certificate of Origin</w:t>
      </w:r>
    </w:p>
    <w:p w14:paraId="5342ED1F" w14:textId="40CCE0E4" w:rsidR="006F59D7" w:rsidRDefault="00750A50">
      <w:hyperlink r:id="rId15" w:history="1">
        <w:r w:rsidR="006F59D7">
          <w:rPr>
            <w:rStyle w:val="Hyperlink"/>
          </w:rPr>
          <w:t>https://developercertificate.org/</w:t>
        </w:r>
      </w:hyperlink>
    </w:p>
    <w:p w14:paraId="53E1DCA8" w14:textId="634AF438" w:rsidR="00443BB4" w:rsidRPr="007E6FAA" w:rsidRDefault="00443BB4" w:rsidP="00351B7D">
      <w:pPr>
        <w:pStyle w:val="NormalWeb"/>
        <w:shd w:val="clear" w:color="auto" w:fill="FFFFFF"/>
        <w:spacing w:before="0" w:beforeAutospacing="0" w:after="150" w:afterAutospacing="0"/>
        <w:rPr>
          <w:rFonts w:asciiTheme="minorHAnsi" w:eastAsiaTheme="minorHAnsi" w:hAnsiTheme="minorHAnsi" w:cstheme="minorBidi"/>
          <w:sz w:val="22"/>
          <w:szCs w:val="22"/>
          <w:lang w:eastAsia="en-US"/>
        </w:rPr>
      </w:pPr>
      <w:r w:rsidRPr="007E6FAA">
        <w:rPr>
          <w:rFonts w:asciiTheme="minorHAnsi" w:eastAsiaTheme="minorHAnsi" w:hAnsiTheme="minorHAnsi" w:cstheme="minorBidi"/>
          <w:sz w:val="22"/>
          <w:szCs w:val="22"/>
          <w:lang w:eastAsia="en-US"/>
        </w:rPr>
        <w:t xml:space="preserve">This is a simple CLA that </w:t>
      </w:r>
      <w:r w:rsidR="00E40B81" w:rsidRPr="007E6FAA">
        <w:rPr>
          <w:rFonts w:asciiTheme="minorHAnsi" w:eastAsiaTheme="minorHAnsi" w:hAnsiTheme="minorHAnsi" w:cstheme="minorBidi"/>
          <w:sz w:val="22"/>
          <w:szCs w:val="22"/>
          <w:lang w:eastAsia="en-US"/>
        </w:rPr>
        <w:t xml:space="preserve">the </w:t>
      </w:r>
      <w:r w:rsidR="0066401C" w:rsidRPr="007E6FAA">
        <w:rPr>
          <w:rFonts w:asciiTheme="minorHAnsi" w:eastAsiaTheme="minorHAnsi" w:hAnsiTheme="minorHAnsi" w:cstheme="minorBidi"/>
          <w:sz w:val="22"/>
          <w:szCs w:val="22"/>
          <w:lang w:eastAsia="en-US"/>
        </w:rPr>
        <w:t>individual</w:t>
      </w:r>
      <w:r w:rsidR="00E40B81" w:rsidRPr="007E6FAA">
        <w:rPr>
          <w:rFonts w:asciiTheme="minorHAnsi" w:eastAsiaTheme="minorHAnsi" w:hAnsiTheme="minorHAnsi" w:cstheme="minorBidi"/>
          <w:sz w:val="22"/>
          <w:szCs w:val="22"/>
          <w:lang w:eastAsia="en-US"/>
        </w:rPr>
        <w:t xml:space="preserve"> has the right to </w:t>
      </w:r>
      <w:r w:rsidR="00351B7D" w:rsidRPr="007E6FAA">
        <w:rPr>
          <w:rFonts w:asciiTheme="minorHAnsi" w:eastAsiaTheme="minorHAnsi" w:hAnsiTheme="minorHAnsi" w:cstheme="minorBidi"/>
          <w:sz w:val="22"/>
          <w:szCs w:val="22"/>
          <w:lang w:eastAsia="en-US"/>
        </w:rPr>
        <w:t xml:space="preserve">submit their contribution to the project. </w:t>
      </w:r>
    </w:p>
    <w:p w14:paraId="5D78DD1D" w14:textId="77777777" w:rsidR="00443BB4" w:rsidRDefault="00443BB4"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62B6DFDA" w14:textId="1ADAF86B"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Developer Certificate of Origin</w:t>
      </w:r>
    </w:p>
    <w:p w14:paraId="1CB6AA34"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Version 1.1</w:t>
      </w:r>
    </w:p>
    <w:p w14:paraId="26AC57F8"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3CB79F15"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Copyright (C) 2004, 2006 The Linux Foundation and its contributors.</w:t>
      </w:r>
    </w:p>
    <w:p w14:paraId="6B5EC83C"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1 Letterman Drive</w:t>
      </w:r>
    </w:p>
    <w:p w14:paraId="2E349D4F"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Suite D4700</w:t>
      </w:r>
    </w:p>
    <w:p w14:paraId="3383AEC0"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San Francisco, CA, 94129</w:t>
      </w:r>
    </w:p>
    <w:p w14:paraId="5DD3C76D"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20968BF9"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Everyone is permitted to copy and distribute verbatim copies of this</w:t>
      </w:r>
    </w:p>
    <w:p w14:paraId="4A848E19"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license document, but changing it is not allowed.</w:t>
      </w:r>
    </w:p>
    <w:p w14:paraId="5A4C293A"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36D66F3C"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5B76307B"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Developer's Certificate of Origin 1.1</w:t>
      </w:r>
    </w:p>
    <w:p w14:paraId="602EB6CC"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7B27A153"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By </w:t>
      </w:r>
      <w:proofErr w:type="gramStart"/>
      <w:r w:rsidRPr="006F59D7">
        <w:rPr>
          <w:rFonts w:ascii="Courier New" w:eastAsia="Times New Roman" w:hAnsi="Courier New" w:cs="Courier New"/>
          <w:color w:val="000000"/>
          <w:sz w:val="20"/>
          <w:szCs w:val="20"/>
          <w:lang w:eastAsia="en-ZA"/>
        </w:rPr>
        <w:t>making a contribution</w:t>
      </w:r>
      <w:proofErr w:type="gramEnd"/>
      <w:r w:rsidRPr="006F59D7">
        <w:rPr>
          <w:rFonts w:ascii="Courier New" w:eastAsia="Times New Roman" w:hAnsi="Courier New" w:cs="Courier New"/>
          <w:color w:val="000000"/>
          <w:sz w:val="20"/>
          <w:szCs w:val="20"/>
          <w:lang w:eastAsia="en-ZA"/>
        </w:rPr>
        <w:t xml:space="preserve"> to this project, I certify that:</w:t>
      </w:r>
    </w:p>
    <w:p w14:paraId="3A64D89A"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49D651B4"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(a) The contribution was created in whole or in part by me and </w:t>
      </w:r>
      <w:proofErr w:type="gramStart"/>
      <w:r w:rsidRPr="006F59D7">
        <w:rPr>
          <w:rFonts w:ascii="Courier New" w:eastAsia="Times New Roman" w:hAnsi="Courier New" w:cs="Courier New"/>
          <w:color w:val="000000"/>
          <w:sz w:val="20"/>
          <w:szCs w:val="20"/>
          <w:lang w:eastAsia="en-ZA"/>
        </w:rPr>
        <w:t>I</w:t>
      </w:r>
      <w:proofErr w:type="gramEnd"/>
    </w:p>
    <w:p w14:paraId="3E09445A"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have the right to submit it under the open source license</w:t>
      </w:r>
    </w:p>
    <w:p w14:paraId="049001FF"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indicated in the file; or</w:t>
      </w:r>
    </w:p>
    <w:p w14:paraId="23A94A30"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308FCFE8"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(b) The contribution is based upon previous work that, to the best</w:t>
      </w:r>
    </w:p>
    <w:p w14:paraId="1827C12A"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of my knowledge, is covered under an appropriate open source</w:t>
      </w:r>
    </w:p>
    <w:p w14:paraId="482A1F7B"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license and I have the right under that license to submit that</w:t>
      </w:r>
    </w:p>
    <w:p w14:paraId="13068681"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work with modifications, whether created in whole or in part</w:t>
      </w:r>
    </w:p>
    <w:p w14:paraId="7C62CE03"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by me, under the same open source license (unless I am</w:t>
      </w:r>
    </w:p>
    <w:p w14:paraId="75865068"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permitted to submit under a different license), as indicated</w:t>
      </w:r>
    </w:p>
    <w:p w14:paraId="3CC7A7C8"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in the file; or</w:t>
      </w:r>
    </w:p>
    <w:p w14:paraId="527C8330"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0DC1B8FC"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(c) The contribution was provided directly to me by some other</w:t>
      </w:r>
    </w:p>
    <w:p w14:paraId="5BE24847"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person who certified (a), (b) or (c) and I have not modified</w:t>
      </w:r>
    </w:p>
    <w:p w14:paraId="12FBB67E"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it.</w:t>
      </w:r>
    </w:p>
    <w:p w14:paraId="5D94CC6C"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14:paraId="30734478"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(d) I understand and agree that this project and the contribution</w:t>
      </w:r>
    </w:p>
    <w:p w14:paraId="51168563"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are public and that a record of the contribution (including all</w:t>
      </w:r>
    </w:p>
    <w:p w14:paraId="6807FFFA"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personal information I submit with it, including my sign-off) is</w:t>
      </w:r>
    </w:p>
    <w:p w14:paraId="15F411EF"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maintained indefinitely and may be redistributed consistent with</w:t>
      </w:r>
    </w:p>
    <w:p w14:paraId="4F60B7D1" w14:textId="77777777" w:rsidR="006F59D7" w:rsidRPr="006F59D7" w:rsidRDefault="006F59D7" w:rsidP="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6F59D7">
        <w:rPr>
          <w:rFonts w:ascii="Courier New" w:eastAsia="Times New Roman" w:hAnsi="Courier New" w:cs="Courier New"/>
          <w:color w:val="000000"/>
          <w:sz w:val="20"/>
          <w:szCs w:val="20"/>
          <w:lang w:eastAsia="en-ZA"/>
        </w:rPr>
        <w:t xml:space="preserve">    this project or the open source license(s) involved.</w:t>
      </w:r>
    </w:p>
    <w:p w14:paraId="0EDC6C77" w14:textId="4865540E" w:rsidR="006F59D7" w:rsidRDefault="006F59D7"/>
    <w:p w14:paraId="7C7E9859" w14:textId="77777777" w:rsidR="00D7649A" w:rsidRDefault="00D7649A" w:rsidP="00D7649A">
      <w:pPr>
        <w:pStyle w:val="Heading3"/>
        <w:numPr>
          <w:ilvl w:val="1"/>
          <w:numId w:val="5"/>
        </w:numPr>
        <w:ind w:left="426"/>
      </w:pPr>
      <w:r>
        <w:t>Opensource Project CLA</w:t>
      </w:r>
    </w:p>
    <w:p w14:paraId="1FA796EE" w14:textId="77777777" w:rsidR="00D7649A" w:rsidRDefault="00750A50" w:rsidP="00D7649A">
      <w:hyperlink r:id="rId16" w:history="1">
        <w:r w:rsidR="00D7649A">
          <w:rPr>
            <w:rStyle w:val="Hyperlink"/>
          </w:rPr>
          <w:t>https://www.openproject.org/contributor-license-agreement/</w:t>
        </w:r>
      </w:hyperlink>
    </w:p>
    <w:p w14:paraId="725686CF" w14:textId="44A123A6" w:rsidR="00D7649A" w:rsidRDefault="005D239D">
      <w:r>
        <w:t xml:space="preserve">The Opensource project provides a comprehensive individual contributor agreement that meets most of the key requirements. </w:t>
      </w:r>
      <w:r w:rsidR="00496C1F">
        <w:t xml:space="preserve">This agreement was created from Harmony (see </w:t>
      </w:r>
      <w:r w:rsidR="008A413E">
        <w:t>above</w:t>
      </w:r>
      <w:r w:rsidR="00496C1F">
        <w:t>)</w:t>
      </w:r>
    </w:p>
    <w:p w14:paraId="7FCEB937" w14:textId="7DC659BA" w:rsidR="0034460D" w:rsidRDefault="0034460D"/>
    <w:p w14:paraId="22887681" w14:textId="1E5DA77A" w:rsidR="00844479" w:rsidRDefault="00844479" w:rsidP="00844479">
      <w:pPr>
        <w:pStyle w:val="Heading3"/>
        <w:numPr>
          <w:ilvl w:val="1"/>
          <w:numId w:val="5"/>
        </w:numPr>
        <w:ind w:left="426"/>
      </w:pPr>
      <w:r>
        <w:t>Simple generic CLA</w:t>
      </w:r>
    </w:p>
    <w:p w14:paraId="335E93DD" w14:textId="79DB0C4C" w:rsidR="00AF116E" w:rsidRDefault="00844479" w:rsidP="00AF116E">
      <w:r>
        <w:t>It is possible to use a simple generic CLA that simply requires contributors to assert that all their contributions are either their own work or</w:t>
      </w:r>
      <w:r w:rsidR="002969EB">
        <w:t xml:space="preserve">, if it is their employers work, that they are allowed to contribute </w:t>
      </w:r>
      <w:r w:rsidR="00B10E84">
        <w:t xml:space="preserve">them, under the licence of the project. The following example is adapted from </w:t>
      </w:r>
      <w:r w:rsidR="00547217">
        <w:t xml:space="preserve">the </w:t>
      </w:r>
      <w:proofErr w:type="spellStart"/>
      <w:r w:rsidR="00547217">
        <w:t>Quantlib</w:t>
      </w:r>
      <w:proofErr w:type="spellEnd"/>
      <w:r w:rsidR="00547217">
        <w:t xml:space="preserve"> CLA (</w:t>
      </w:r>
      <w:r w:rsidR="009A656D">
        <w:t xml:space="preserve">developed and houses at cla-assistant.io, </w:t>
      </w:r>
      <w:hyperlink r:id="rId17" w:history="1">
        <w:r w:rsidR="009A656D" w:rsidRPr="008A534C">
          <w:rPr>
            <w:rStyle w:val="Hyperlink"/>
          </w:rPr>
          <w:t>https://cla-assistant.io/lballabio/QuantLib</w:t>
        </w:r>
      </w:hyperlink>
      <w:r w:rsidR="00AF116E">
        <w:t>):</w:t>
      </w:r>
    </w:p>
    <w:p w14:paraId="3D6D3B4B" w14:textId="4E5B4B0B" w:rsidR="00844479" w:rsidRDefault="00844479"/>
    <w:p w14:paraId="2B916BAA" w14:textId="77777777" w:rsidR="00844479" w:rsidRPr="00D32B50" w:rsidRDefault="00844479" w:rsidP="00D32B50">
      <w:pPr>
        <w:ind w:left="360"/>
        <w:rPr>
          <w:i/>
          <w:iCs/>
        </w:rPr>
      </w:pPr>
      <w:r w:rsidRPr="00D32B50">
        <w:rPr>
          <w:i/>
          <w:iCs/>
        </w:rPr>
        <w:t>I assert that any past, present and future contributions I make to the XXX project are:</w:t>
      </w:r>
    </w:p>
    <w:p w14:paraId="04DC2C3B" w14:textId="77777777" w:rsidR="00844479" w:rsidRPr="00D32B50" w:rsidRDefault="00844479" w:rsidP="00D32B50">
      <w:pPr>
        <w:pStyle w:val="ListParagraph"/>
        <w:numPr>
          <w:ilvl w:val="0"/>
          <w:numId w:val="10"/>
        </w:numPr>
        <w:ind w:left="1080"/>
        <w:rPr>
          <w:i/>
          <w:iCs/>
        </w:rPr>
      </w:pPr>
      <w:r w:rsidRPr="00D32B50">
        <w:rPr>
          <w:i/>
          <w:iCs/>
        </w:rPr>
        <w:t>my own work, and I have the right to license them;</w:t>
      </w:r>
    </w:p>
    <w:p w14:paraId="0D999440" w14:textId="77777777" w:rsidR="00844479" w:rsidRPr="00D32B50" w:rsidRDefault="00844479" w:rsidP="00D32B50">
      <w:pPr>
        <w:ind w:left="360"/>
        <w:rPr>
          <w:i/>
          <w:iCs/>
        </w:rPr>
      </w:pPr>
      <w:r w:rsidRPr="00D32B50">
        <w:rPr>
          <w:b/>
          <w:bCs/>
          <w:i/>
          <w:iCs/>
        </w:rPr>
        <w:t>or</w:t>
      </w:r>
    </w:p>
    <w:p w14:paraId="57D9134C" w14:textId="77777777" w:rsidR="00844479" w:rsidRPr="00D32B50" w:rsidRDefault="00844479" w:rsidP="00D32B50">
      <w:pPr>
        <w:pStyle w:val="ListParagraph"/>
        <w:numPr>
          <w:ilvl w:val="0"/>
          <w:numId w:val="10"/>
        </w:numPr>
        <w:ind w:left="1080"/>
        <w:rPr>
          <w:i/>
          <w:iCs/>
        </w:rPr>
      </w:pPr>
      <w:r w:rsidRPr="00D32B50">
        <w:rPr>
          <w:i/>
          <w:iCs/>
        </w:rPr>
        <w:t>owned by my employer, that has the right to license them and allowed me to contribute them.</w:t>
      </w:r>
    </w:p>
    <w:p w14:paraId="3DC61F5B" w14:textId="77777777" w:rsidR="00844479" w:rsidRPr="00D32B50" w:rsidRDefault="00844479" w:rsidP="00D32B50">
      <w:pPr>
        <w:ind w:left="360"/>
        <w:rPr>
          <w:i/>
          <w:iCs/>
        </w:rPr>
      </w:pPr>
      <w:r w:rsidRPr="00D32B50">
        <w:rPr>
          <w:i/>
          <w:iCs/>
        </w:rPr>
        <w:t>If I own the contributions, I agree to license them under the terms of the XXXX license, available at http://yyyy.</w:t>
      </w:r>
    </w:p>
    <w:p w14:paraId="74ADAA3E" w14:textId="77777777" w:rsidR="00844479" w:rsidRPr="00D32B50" w:rsidRDefault="00844479" w:rsidP="00D32B50">
      <w:pPr>
        <w:ind w:left="360"/>
        <w:rPr>
          <w:i/>
          <w:iCs/>
        </w:rPr>
      </w:pPr>
      <w:r w:rsidRPr="00D32B50">
        <w:rPr>
          <w:i/>
          <w:iCs/>
        </w:rPr>
        <w:t xml:space="preserve">If my employer owns the contributions, </w:t>
      </w:r>
      <w:commentRangeStart w:id="32"/>
      <w:r w:rsidRPr="00D32B50">
        <w:rPr>
          <w:i/>
          <w:iCs/>
        </w:rPr>
        <w:t xml:space="preserve">I assert that my employer agrees </w:t>
      </w:r>
      <w:commentRangeEnd w:id="32"/>
      <w:r w:rsidR="008E67AE">
        <w:rPr>
          <w:rStyle w:val="CommentReference"/>
        </w:rPr>
        <w:commentReference w:id="32"/>
      </w:r>
      <w:r w:rsidRPr="00D32B50">
        <w:rPr>
          <w:i/>
          <w:iCs/>
        </w:rPr>
        <w:t>to license them under the terms of the XXXX license, available at http://yyyy.</w:t>
      </w:r>
    </w:p>
    <w:p w14:paraId="20244C57" w14:textId="77777777" w:rsidR="00844479" w:rsidRDefault="00844479"/>
    <w:p w14:paraId="790AF4DE" w14:textId="02BAF6F5" w:rsidR="007E72E7" w:rsidRDefault="007E72E7" w:rsidP="00FF465E">
      <w:pPr>
        <w:pStyle w:val="Heading2"/>
        <w:numPr>
          <w:ilvl w:val="0"/>
          <w:numId w:val="5"/>
        </w:numPr>
      </w:pPr>
      <w:r>
        <w:t>Additional reading on CLA’s</w:t>
      </w:r>
    </w:p>
    <w:p w14:paraId="04138616" w14:textId="77777777" w:rsidR="00FD43D5" w:rsidRDefault="00750A50" w:rsidP="00FD43D5">
      <w:hyperlink r:id="rId18" w:anchor="does-my-project-need-an-additional-contributor-agreement" w:history="1">
        <w:r w:rsidR="00FD43D5">
          <w:rPr>
            <w:rStyle w:val="Hyperlink"/>
          </w:rPr>
          <w:t>https://opensource.guide/legal/#does-my-project-need-an-additional-contributor-agreement</w:t>
        </w:r>
      </w:hyperlink>
    </w:p>
    <w:p w14:paraId="55ACFE8F" w14:textId="77777777" w:rsidR="00FD43D5" w:rsidRDefault="00750A50" w:rsidP="00FD43D5">
      <w:hyperlink r:id="rId19" w:anchor=":~:text=A%20Contributor%20License%20Agreement%20(CLA,under%20an%20open%20source%20license." w:history="1">
        <w:r w:rsidR="00FD43D5">
          <w:rPr>
            <w:rStyle w:val="Hyperlink"/>
          </w:rPr>
          <w:t>https://en.wikipedia.org/wiki/Contributor_License_Agreement#:~:text=A%20Contributor%20License%20Agreement%20(CLA,under%20an%20open%20source%20license.</w:t>
        </w:r>
      </w:hyperlink>
    </w:p>
    <w:p w14:paraId="0CAA62BD" w14:textId="2C37BC04" w:rsidR="00FD43D5" w:rsidRDefault="00750A50" w:rsidP="00FD43D5">
      <w:pPr>
        <w:rPr>
          <w:rStyle w:val="Hyperlink"/>
        </w:rPr>
      </w:pPr>
      <w:hyperlink r:id="rId20" w:history="1">
        <w:r w:rsidR="00FD43D5">
          <w:rPr>
            <w:rStyle w:val="Hyperlink"/>
          </w:rPr>
          <w:t>https://ben.balter.com/2018/01/02/why-you-probably-shouldnt-add-a-cla-to-your-open-source-project/</w:t>
        </w:r>
      </w:hyperlink>
    </w:p>
    <w:p w14:paraId="0BEBEA2D" w14:textId="77777777" w:rsidR="00FF465E" w:rsidRDefault="00FF465E" w:rsidP="00FD43D5"/>
    <w:p w14:paraId="32311B9F" w14:textId="19E35378" w:rsidR="00866C79" w:rsidRDefault="00FF465E" w:rsidP="00FF465E">
      <w:pPr>
        <w:pStyle w:val="Heading2"/>
        <w:numPr>
          <w:ilvl w:val="0"/>
          <w:numId w:val="5"/>
        </w:numPr>
        <w:rPr>
          <w:shd w:val="clear" w:color="auto" w:fill="FFFFFF"/>
        </w:rPr>
      </w:pPr>
      <w:r>
        <w:rPr>
          <w:shd w:val="clear" w:color="auto" w:fill="FFFFFF"/>
        </w:rPr>
        <w:t>Working Group Recommendation</w:t>
      </w:r>
    </w:p>
    <w:p w14:paraId="4105F40B" w14:textId="2F810934" w:rsidR="008656A7" w:rsidRPr="007E6FAA" w:rsidRDefault="007E6FAA" w:rsidP="008656A7">
      <w:pPr>
        <w:rPr>
          <w:color w:val="FF0000"/>
        </w:rPr>
      </w:pPr>
      <w:r w:rsidRPr="007E6FAA">
        <w:rPr>
          <w:color w:val="FF0000"/>
        </w:rPr>
        <w:t>TBC</w:t>
      </w:r>
    </w:p>
    <w:p w14:paraId="3A5C404B" w14:textId="77777777" w:rsidR="007E6FAA" w:rsidRDefault="007E6FAA" w:rsidP="008656A7">
      <w:r>
        <w:t xml:space="preserve">Given the desired outcomes expressed in Section 2, and the samples provided in Section 3, this working group recommends that </w:t>
      </w:r>
      <w:proofErr w:type="spellStart"/>
      <w:r>
        <w:t>openASSA</w:t>
      </w:r>
      <w:proofErr w:type="spellEnd"/>
      <w:r>
        <w:t xml:space="preserve"> implements an agreement from </w:t>
      </w:r>
      <w:r w:rsidRPr="0012721F">
        <w:t>Project Harmony</w:t>
      </w:r>
      <w:r>
        <w:t xml:space="preserve"> (Section 3.1).</w:t>
      </w:r>
      <w:r w:rsidR="008656A7">
        <w:t xml:space="preserve"> </w:t>
      </w:r>
    </w:p>
    <w:p w14:paraId="11E85F46" w14:textId="52BDF368" w:rsidR="008656A7" w:rsidRDefault="007E6FAA" w:rsidP="008656A7">
      <w:r>
        <w:t xml:space="preserve">In addition, it is recommended that </w:t>
      </w:r>
      <w:proofErr w:type="spellStart"/>
      <w:r>
        <w:t>openASSA</w:t>
      </w:r>
      <w:proofErr w:type="spellEnd"/>
      <w:r>
        <w:t xml:space="preserve"> uses</w:t>
      </w:r>
      <w:r w:rsidR="00D32B50">
        <w:t xml:space="preserve"> </w:t>
      </w:r>
      <w:hyperlink r:id="rId21" w:history="1">
        <w:r w:rsidR="00C1393D" w:rsidRPr="008A534C">
          <w:rPr>
            <w:rStyle w:val="Hyperlink"/>
          </w:rPr>
          <w:t>https://cla-assistant.io/</w:t>
        </w:r>
      </w:hyperlink>
      <w:r w:rsidR="00C1393D">
        <w:t xml:space="preserve"> to house the CLAs if GitHub is </w:t>
      </w:r>
      <w:r w:rsidR="006F58B8">
        <w:t>used for the project.</w:t>
      </w:r>
    </w:p>
    <w:p w14:paraId="5C2FBB90" w14:textId="10C31F84" w:rsidR="007E6FAA" w:rsidRPr="007E6FAA" w:rsidRDefault="007E6FAA" w:rsidP="008656A7">
      <w:pPr>
        <w:rPr>
          <w:color w:val="FF0000"/>
        </w:rPr>
      </w:pPr>
      <w:r>
        <w:rPr>
          <w:color w:val="FF0000"/>
        </w:rPr>
        <w:t>SAMPLE CLA TO BE ATTACHED FOR REVIEW</w:t>
      </w:r>
    </w:p>
    <w:p w14:paraId="3AE69F80" w14:textId="77777777" w:rsidR="007E6FAA" w:rsidRPr="008656A7" w:rsidRDefault="007E6FAA" w:rsidP="008656A7"/>
    <w:sectPr w:rsidR="007E6FAA" w:rsidRPr="008656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Webber Wentzel" w:date="2020-12-03T13:59:00Z" w:initials="WW">
    <w:p w14:paraId="00E92AFB" w14:textId="422461EB" w:rsidR="008E67AE" w:rsidRDefault="008E67AE">
      <w:pPr>
        <w:pStyle w:val="CommentText"/>
      </w:pPr>
      <w:r>
        <w:rPr>
          <w:rStyle w:val="CommentReference"/>
        </w:rPr>
        <w:annotationRef/>
      </w:r>
      <w:r>
        <w:t>Who does it belong to</w:t>
      </w:r>
      <w:r w:rsidR="00E34E9E">
        <w:t>? This must be addressed- either the employer must agree that the employee may own it (in which event the employer should assign the IP in the Contribution to the employee so that the employee can assign it to the project. Or the employer could assign the IP to the project (to the extent the employer owns the IP) and the employee could assign to the extent she or he owns the IP. I recommend the latter</w:t>
      </w:r>
    </w:p>
  </w:comment>
  <w:comment w:id="32" w:author="Webber Wentzel" w:date="2020-12-03T14:03:00Z" w:initials="WW">
    <w:p w14:paraId="0D8334C3" w14:textId="2B46DF4F" w:rsidR="008E67AE" w:rsidRDefault="008E67AE">
      <w:pPr>
        <w:pStyle w:val="CommentText"/>
      </w:pPr>
      <w:r>
        <w:rPr>
          <w:rStyle w:val="CommentReference"/>
        </w:rPr>
        <w:annotationRef/>
      </w:r>
      <w:r>
        <w:t xml:space="preserve">This is not </w:t>
      </w:r>
      <w:proofErr w:type="gramStart"/>
      <w:r>
        <w:t>sufficient</w:t>
      </w:r>
      <w:proofErr w:type="gramEnd"/>
      <w:r>
        <w:t xml:space="preserve">, as the employer could still assert its rights.  </w:t>
      </w:r>
      <w:r w:rsidR="00E34E9E">
        <w:t xml:space="preserve">Obtaining </w:t>
      </w:r>
      <w:r w:rsidR="00E34E9E">
        <w:t>c</w:t>
      </w:r>
      <w:r>
        <w:t>learance f</w:t>
      </w:r>
      <w:r w:rsidR="00E34E9E">
        <w:t>r</w:t>
      </w:r>
      <w:r>
        <w:t>o</w:t>
      </w:r>
      <w:r w:rsidR="00E34E9E">
        <w:t>m</w:t>
      </w:r>
      <w:r>
        <w:t xml:space="preserve"> the employer directly is highly recommended.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E92AFB" w15:done="0"/>
  <w15:commentEx w15:paraId="0D8334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E92AFB" w16cid:durableId="23736DAB"/>
  <w16cid:commentId w16cid:paraId="0D8334C3" w16cid:durableId="23736E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676"/>
    <w:multiLevelType w:val="multilevel"/>
    <w:tmpl w:val="284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1D22"/>
    <w:multiLevelType w:val="multilevel"/>
    <w:tmpl w:val="9454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C391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8E23DB"/>
    <w:multiLevelType w:val="multilevel"/>
    <w:tmpl w:val="8F3C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06619"/>
    <w:multiLevelType w:val="multilevel"/>
    <w:tmpl w:val="1A8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7E1932"/>
    <w:multiLevelType w:val="hybridMultilevel"/>
    <w:tmpl w:val="362A7A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39523E4"/>
    <w:multiLevelType w:val="hybridMultilevel"/>
    <w:tmpl w:val="4628FC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131887"/>
    <w:multiLevelType w:val="hybridMultilevel"/>
    <w:tmpl w:val="615A35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4D2E23E4"/>
    <w:multiLevelType w:val="multilevel"/>
    <w:tmpl w:val="4850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172DDD"/>
    <w:multiLevelType w:val="multilevel"/>
    <w:tmpl w:val="445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8"/>
  </w:num>
  <w:num w:numId="5">
    <w:abstractNumId w:val="2"/>
  </w:num>
  <w:num w:numId="6">
    <w:abstractNumId w:val="6"/>
  </w:num>
  <w:num w:numId="7">
    <w:abstractNumId w:val="7"/>
  </w:num>
  <w:num w:numId="8">
    <w:abstractNumId w:val="0"/>
  </w:num>
  <w:num w:numId="9">
    <w:abstractNumId w:val="9"/>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bber Wentzel">
    <w15:presenceInfo w15:providerId="None" w15:userId="Webber Went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D7"/>
    <w:rsid w:val="00045A59"/>
    <w:rsid w:val="00055036"/>
    <w:rsid w:val="00071ED0"/>
    <w:rsid w:val="0007569C"/>
    <w:rsid w:val="000A7FA7"/>
    <w:rsid w:val="000E7AB6"/>
    <w:rsid w:val="000F0433"/>
    <w:rsid w:val="0012721F"/>
    <w:rsid w:val="001610F2"/>
    <w:rsid w:val="00161507"/>
    <w:rsid w:val="00181B7B"/>
    <w:rsid w:val="001B7EAE"/>
    <w:rsid w:val="001F0437"/>
    <w:rsid w:val="001F6DD4"/>
    <w:rsid w:val="002342F0"/>
    <w:rsid w:val="002647B5"/>
    <w:rsid w:val="002969EB"/>
    <w:rsid w:val="002B247B"/>
    <w:rsid w:val="002F5EE5"/>
    <w:rsid w:val="0030456C"/>
    <w:rsid w:val="003119D3"/>
    <w:rsid w:val="00311AC5"/>
    <w:rsid w:val="0034105B"/>
    <w:rsid w:val="0034460D"/>
    <w:rsid w:val="00351B7D"/>
    <w:rsid w:val="003908A5"/>
    <w:rsid w:val="003C0E4B"/>
    <w:rsid w:val="003F3F8B"/>
    <w:rsid w:val="004432EA"/>
    <w:rsid w:val="00443BB4"/>
    <w:rsid w:val="00480E76"/>
    <w:rsid w:val="00485416"/>
    <w:rsid w:val="004906E5"/>
    <w:rsid w:val="0049665B"/>
    <w:rsid w:val="00496C1F"/>
    <w:rsid w:val="004B5B39"/>
    <w:rsid w:val="004E31DF"/>
    <w:rsid w:val="004F2C04"/>
    <w:rsid w:val="005251FF"/>
    <w:rsid w:val="00547217"/>
    <w:rsid w:val="00547926"/>
    <w:rsid w:val="00561767"/>
    <w:rsid w:val="00585362"/>
    <w:rsid w:val="005C4F11"/>
    <w:rsid w:val="005D239D"/>
    <w:rsid w:val="006133A3"/>
    <w:rsid w:val="00636A4B"/>
    <w:rsid w:val="006534B7"/>
    <w:rsid w:val="0066401C"/>
    <w:rsid w:val="006A4358"/>
    <w:rsid w:val="006D4F47"/>
    <w:rsid w:val="006D7063"/>
    <w:rsid w:val="006F2E3B"/>
    <w:rsid w:val="006F58B8"/>
    <w:rsid w:val="006F59D7"/>
    <w:rsid w:val="007065DA"/>
    <w:rsid w:val="00722704"/>
    <w:rsid w:val="00723D40"/>
    <w:rsid w:val="00730380"/>
    <w:rsid w:val="00731988"/>
    <w:rsid w:val="00761932"/>
    <w:rsid w:val="00762333"/>
    <w:rsid w:val="00767092"/>
    <w:rsid w:val="007931A2"/>
    <w:rsid w:val="007C1B29"/>
    <w:rsid w:val="007D709D"/>
    <w:rsid w:val="007D7289"/>
    <w:rsid w:val="007E6FAA"/>
    <w:rsid w:val="007E72E7"/>
    <w:rsid w:val="0081524A"/>
    <w:rsid w:val="008269A5"/>
    <w:rsid w:val="00843063"/>
    <w:rsid w:val="00844479"/>
    <w:rsid w:val="008656A7"/>
    <w:rsid w:val="00866C79"/>
    <w:rsid w:val="00870BAA"/>
    <w:rsid w:val="00890AE7"/>
    <w:rsid w:val="008A413E"/>
    <w:rsid w:val="008B375C"/>
    <w:rsid w:val="008B7833"/>
    <w:rsid w:val="008E67AE"/>
    <w:rsid w:val="00900AAC"/>
    <w:rsid w:val="00903B2D"/>
    <w:rsid w:val="0092688F"/>
    <w:rsid w:val="00945A99"/>
    <w:rsid w:val="00983A2F"/>
    <w:rsid w:val="009A4D06"/>
    <w:rsid w:val="009A656D"/>
    <w:rsid w:val="009B41E9"/>
    <w:rsid w:val="009C18ED"/>
    <w:rsid w:val="009C7DFE"/>
    <w:rsid w:val="00A05E3E"/>
    <w:rsid w:val="00A16C6B"/>
    <w:rsid w:val="00A2743D"/>
    <w:rsid w:val="00A8300A"/>
    <w:rsid w:val="00A97AE1"/>
    <w:rsid w:val="00AA11F0"/>
    <w:rsid w:val="00AB140E"/>
    <w:rsid w:val="00AC72C7"/>
    <w:rsid w:val="00AF0E8C"/>
    <w:rsid w:val="00AF116E"/>
    <w:rsid w:val="00B10E84"/>
    <w:rsid w:val="00B32B7E"/>
    <w:rsid w:val="00B600E7"/>
    <w:rsid w:val="00B62E6B"/>
    <w:rsid w:val="00B703CD"/>
    <w:rsid w:val="00B7283E"/>
    <w:rsid w:val="00BA0EE8"/>
    <w:rsid w:val="00BB22CA"/>
    <w:rsid w:val="00BB7017"/>
    <w:rsid w:val="00C03E03"/>
    <w:rsid w:val="00C05C88"/>
    <w:rsid w:val="00C1393D"/>
    <w:rsid w:val="00C24002"/>
    <w:rsid w:val="00C43460"/>
    <w:rsid w:val="00C840D5"/>
    <w:rsid w:val="00CA2E73"/>
    <w:rsid w:val="00CB3D1C"/>
    <w:rsid w:val="00CE7B14"/>
    <w:rsid w:val="00D32B50"/>
    <w:rsid w:val="00D50BC5"/>
    <w:rsid w:val="00D524BE"/>
    <w:rsid w:val="00D55A97"/>
    <w:rsid w:val="00D7649A"/>
    <w:rsid w:val="00DB1680"/>
    <w:rsid w:val="00DC0DD0"/>
    <w:rsid w:val="00DD0B75"/>
    <w:rsid w:val="00DE53C6"/>
    <w:rsid w:val="00E114FB"/>
    <w:rsid w:val="00E13472"/>
    <w:rsid w:val="00E1415B"/>
    <w:rsid w:val="00E34E9E"/>
    <w:rsid w:val="00E40B81"/>
    <w:rsid w:val="00E85092"/>
    <w:rsid w:val="00EB049C"/>
    <w:rsid w:val="00EE026B"/>
    <w:rsid w:val="00EF51B9"/>
    <w:rsid w:val="00EF6D19"/>
    <w:rsid w:val="00F05ECA"/>
    <w:rsid w:val="00F7075D"/>
    <w:rsid w:val="00FD43D5"/>
    <w:rsid w:val="00FD5181"/>
    <w:rsid w:val="00FF46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A24B"/>
  <w15:chartTrackingRefBased/>
  <w15:docId w15:val="{88D504E0-678F-4B3D-986A-EB1C7878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5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4460D"/>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9D7"/>
    <w:rPr>
      <w:color w:val="0000FF"/>
      <w:u w:val="single"/>
    </w:rPr>
  </w:style>
  <w:style w:type="paragraph" w:styleId="HTMLPreformatted">
    <w:name w:val="HTML Preformatted"/>
    <w:basedOn w:val="Normal"/>
    <w:link w:val="HTMLPreformattedChar"/>
    <w:uiPriority w:val="99"/>
    <w:semiHidden/>
    <w:unhideWhenUsed/>
    <w:rsid w:val="006F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F59D7"/>
    <w:rPr>
      <w:rFonts w:ascii="Courier New" w:eastAsia="Times New Roman" w:hAnsi="Courier New" w:cs="Courier New"/>
      <w:sz w:val="20"/>
      <w:szCs w:val="20"/>
      <w:lang w:eastAsia="en-ZA"/>
    </w:rPr>
  </w:style>
  <w:style w:type="character" w:customStyle="1" w:styleId="Heading4Char">
    <w:name w:val="Heading 4 Char"/>
    <w:basedOn w:val="DefaultParagraphFont"/>
    <w:link w:val="Heading4"/>
    <w:uiPriority w:val="9"/>
    <w:rsid w:val="0034460D"/>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34460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34460D"/>
    <w:rPr>
      <w:color w:val="605E5C"/>
      <w:shd w:val="clear" w:color="auto" w:fill="E1DFDD"/>
    </w:rPr>
  </w:style>
  <w:style w:type="character" w:customStyle="1" w:styleId="Heading1Char">
    <w:name w:val="Heading 1 Char"/>
    <w:basedOn w:val="DefaultParagraphFont"/>
    <w:link w:val="Heading1"/>
    <w:uiPriority w:val="9"/>
    <w:rsid w:val="0034460D"/>
    <w:rPr>
      <w:rFonts w:asciiTheme="majorHAnsi" w:eastAsiaTheme="majorEastAsia" w:hAnsiTheme="majorHAnsi" w:cstheme="majorBidi"/>
      <w:color w:val="2F5496" w:themeColor="accent1" w:themeShade="BF"/>
      <w:sz w:val="32"/>
      <w:szCs w:val="32"/>
    </w:rPr>
  </w:style>
  <w:style w:type="paragraph" w:customStyle="1" w:styleId="m-2848456148354666711msolistparagraph">
    <w:name w:val="m_-2848456148354666711msolistparagraph"/>
    <w:basedOn w:val="Normal"/>
    <w:rsid w:val="00EE026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il">
    <w:name w:val="il"/>
    <w:basedOn w:val="DefaultParagraphFont"/>
    <w:rsid w:val="00EE026B"/>
  </w:style>
  <w:style w:type="character" w:customStyle="1" w:styleId="Heading2Char">
    <w:name w:val="Heading 2 Char"/>
    <w:basedOn w:val="DefaultParagraphFont"/>
    <w:link w:val="Heading2"/>
    <w:uiPriority w:val="9"/>
    <w:rsid w:val="000550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503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55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0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3D40"/>
    <w:pPr>
      <w:ind w:left="720"/>
      <w:contextualSpacing/>
    </w:pPr>
  </w:style>
  <w:style w:type="character" w:styleId="FollowedHyperlink">
    <w:name w:val="FollowedHyperlink"/>
    <w:basedOn w:val="DefaultParagraphFont"/>
    <w:uiPriority w:val="99"/>
    <w:semiHidden/>
    <w:unhideWhenUsed/>
    <w:rsid w:val="00561767"/>
    <w:rPr>
      <w:color w:val="954F72" w:themeColor="followedHyperlink"/>
      <w:u w:val="single"/>
    </w:rPr>
  </w:style>
  <w:style w:type="character" w:styleId="Strong">
    <w:name w:val="Strong"/>
    <w:basedOn w:val="DefaultParagraphFont"/>
    <w:uiPriority w:val="22"/>
    <w:qFormat/>
    <w:rsid w:val="00844479"/>
    <w:rPr>
      <w:b/>
      <w:bCs/>
    </w:rPr>
  </w:style>
  <w:style w:type="character" w:styleId="CommentReference">
    <w:name w:val="annotation reference"/>
    <w:basedOn w:val="DefaultParagraphFont"/>
    <w:uiPriority w:val="99"/>
    <w:semiHidden/>
    <w:unhideWhenUsed/>
    <w:rsid w:val="008E67AE"/>
    <w:rPr>
      <w:sz w:val="16"/>
      <w:szCs w:val="16"/>
    </w:rPr>
  </w:style>
  <w:style w:type="paragraph" w:styleId="CommentText">
    <w:name w:val="annotation text"/>
    <w:basedOn w:val="Normal"/>
    <w:link w:val="CommentTextChar"/>
    <w:uiPriority w:val="99"/>
    <w:semiHidden/>
    <w:unhideWhenUsed/>
    <w:rsid w:val="008E67AE"/>
    <w:pPr>
      <w:spacing w:line="240" w:lineRule="auto"/>
    </w:pPr>
    <w:rPr>
      <w:sz w:val="20"/>
      <w:szCs w:val="20"/>
    </w:rPr>
  </w:style>
  <w:style w:type="character" w:customStyle="1" w:styleId="CommentTextChar">
    <w:name w:val="Comment Text Char"/>
    <w:basedOn w:val="DefaultParagraphFont"/>
    <w:link w:val="CommentText"/>
    <w:uiPriority w:val="99"/>
    <w:semiHidden/>
    <w:rsid w:val="008E67AE"/>
    <w:rPr>
      <w:sz w:val="20"/>
      <w:szCs w:val="20"/>
    </w:rPr>
  </w:style>
  <w:style w:type="paragraph" w:styleId="CommentSubject">
    <w:name w:val="annotation subject"/>
    <w:basedOn w:val="CommentText"/>
    <w:next w:val="CommentText"/>
    <w:link w:val="CommentSubjectChar"/>
    <w:uiPriority w:val="99"/>
    <w:semiHidden/>
    <w:unhideWhenUsed/>
    <w:rsid w:val="008E67AE"/>
    <w:rPr>
      <w:b/>
      <w:bCs/>
    </w:rPr>
  </w:style>
  <w:style w:type="character" w:customStyle="1" w:styleId="CommentSubjectChar">
    <w:name w:val="Comment Subject Char"/>
    <w:basedOn w:val="CommentTextChar"/>
    <w:link w:val="CommentSubject"/>
    <w:uiPriority w:val="99"/>
    <w:semiHidden/>
    <w:rsid w:val="008E67AE"/>
    <w:rPr>
      <w:b/>
      <w:bCs/>
      <w:sz w:val="20"/>
      <w:szCs w:val="20"/>
    </w:rPr>
  </w:style>
  <w:style w:type="paragraph" w:styleId="BalloonText">
    <w:name w:val="Balloon Text"/>
    <w:basedOn w:val="Normal"/>
    <w:link w:val="BalloonTextChar"/>
    <w:uiPriority w:val="99"/>
    <w:semiHidden/>
    <w:unhideWhenUsed/>
    <w:rsid w:val="008E6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8695">
      <w:bodyDiv w:val="1"/>
      <w:marLeft w:val="0"/>
      <w:marRight w:val="0"/>
      <w:marTop w:val="0"/>
      <w:marBottom w:val="0"/>
      <w:divBdr>
        <w:top w:val="none" w:sz="0" w:space="0" w:color="auto"/>
        <w:left w:val="none" w:sz="0" w:space="0" w:color="auto"/>
        <w:bottom w:val="none" w:sz="0" w:space="0" w:color="auto"/>
        <w:right w:val="none" w:sz="0" w:space="0" w:color="auto"/>
      </w:divBdr>
    </w:div>
    <w:div w:id="103966971">
      <w:bodyDiv w:val="1"/>
      <w:marLeft w:val="0"/>
      <w:marRight w:val="0"/>
      <w:marTop w:val="0"/>
      <w:marBottom w:val="0"/>
      <w:divBdr>
        <w:top w:val="none" w:sz="0" w:space="0" w:color="auto"/>
        <w:left w:val="none" w:sz="0" w:space="0" w:color="auto"/>
        <w:bottom w:val="none" w:sz="0" w:space="0" w:color="auto"/>
        <w:right w:val="none" w:sz="0" w:space="0" w:color="auto"/>
      </w:divBdr>
    </w:div>
    <w:div w:id="455638735">
      <w:bodyDiv w:val="1"/>
      <w:marLeft w:val="0"/>
      <w:marRight w:val="0"/>
      <w:marTop w:val="0"/>
      <w:marBottom w:val="0"/>
      <w:divBdr>
        <w:top w:val="none" w:sz="0" w:space="0" w:color="auto"/>
        <w:left w:val="none" w:sz="0" w:space="0" w:color="auto"/>
        <w:bottom w:val="none" w:sz="0" w:space="0" w:color="auto"/>
        <w:right w:val="none" w:sz="0" w:space="0" w:color="auto"/>
      </w:divBdr>
    </w:div>
    <w:div w:id="588387067">
      <w:bodyDiv w:val="1"/>
      <w:marLeft w:val="0"/>
      <w:marRight w:val="0"/>
      <w:marTop w:val="0"/>
      <w:marBottom w:val="0"/>
      <w:divBdr>
        <w:top w:val="none" w:sz="0" w:space="0" w:color="auto"/>
        <w:left w:val="none" w:sz="0" w:space="0" w:color="auto"/>
        <w:bottom w:val="none" w:sz="0" w:space="0" w:color="auto"/>
        <w:right w:val="none" w:sz="0" w:space="0" w:color="auto"/>
      </w:divBdr>
    </w:div>
    <w:div w:id="853568136">
      <w:bodyDiv w:val="1"/>
      <w:marLeft w:val="0"/>
      <w:marRight w:val="0"/>
      <w:marTop w:val="0"/>
      <w:marBottom w:val="0"/>
      <w:divBdr>
        <w:top w:val="none" w:sz="0" w:space="0" w:color="auto"/>
        <w:left w:val="none" w:sz="0" w:space="0" w:color="auto"/>
        <w:bottom w:val="none" w:sz="0" w:space="0" w:color="auto"/>
        <w:right w:val="none" w:sz="0" w:space="0" w:color="auto"/>
      </w:divBdr>
    </w:div>
    <w:div w:id="11358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apache.org/licenses/cla-corporate.pdf" TargetMode="External"/><Relationship Id="rId18" Type="http://schemas.openxmlformats.org/officeDocument/2006/relationships/hyperlink" Target="https://opensource.guide/legal/" TargetMode="External"/><Relationship Id="rId3" Type="http://schemas.openxmlformats.org/officeDocument/2006/relationships/styles" Target="styles.xml"/><Relationship Id="rId21" Type="http://schemas.openxmlformats.org/officeDocument/2006/relationships/hyperlink" Target="https://cla-assistant.io/" TargetMode="External"/><Relationship Id="rId7" Type="http://schemas.microsoft.com/office/2011/relationships/commentsExtended" Target="commentsExtended.xml"/><Relationship Id="rId12" Type="http://schemas.openxmlformats.org/officeDocument/2006/relationships/hyperlink" Target="https://www.apache.org/licenses/icla.pdf" TargetMode="External"/><Relationship Id="rId17" Type="http://schemas.openxmlformats.org/officeDocument/2006/relationships/hyperlink" Target="https://cla-assistant.io/lballabio/QuantLib" TargetMode="External"/><Relationship Id="rId2" Type="http://schemas.openxmlformats.org/officeDocument/2006/relationships/numbering" Target="numbering.xml"/><Relationship Id="rId16" Type="http://schemas.openxmlformats.org/officeDocument/2006/relationships/hyperlink" Target="https://www.openproject.org/contributor-license-agreement/" TargetMode="External"/><Relationship Id="rId20" Type="http://schemas.openxmlformats.org/officeDocument/2006/relationships/hyperlink" Target="https://ben.balter.com/2018/01/02/why-you-probably-shouldnt-add-a-cla-to-your-open-source-project/"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apache.org/licenses/contributor-agreement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certificate.org/" TargetMode="External"/><Relationship Id="rId23" Type="http://schemas.microsoft.com/office/2011/relationships/people" Target="people.xml"/><Relationship Id="rId10" Type="http://schemas.openxmlformats.org/officeDocument/2006/relationships/hyperlink" Target="http://www.harmonyagreements.org/" TargetMode="External"/><Relationship Id="rId19" Type="http://schemas.openxmlformats.org/officeDocument/2006/relationships/hyperlink" Target="https://en.wikipedia.org/wiki/Contributor_License_Agreement" TargetMode="External"/><Relationship Id="rId4" Type="http://schemas.openxmlformats.org/officeDocument/2006/relationships/settings" Target="settings.xml"/><Relationship Id="rId9" Type="http://schemas.openxmlformats.org/officeDocument/2006/relationships/hyperlink" Target="https://www.contributor-covenant.org/version/2/0/code_of_conduct/" TargetMode="External"/><Relationship Id="rId14" Type="http://schemas.openxmlformats.org/officeDocument/2006/relationships/hyperlink" Target="https://docs.google.com/forms/d/e/1FAIpQLSd2FsN12NzjCs450ZmJzkJNulmRC8r8l8NYwVW5KWNX7XDiUw/viewform?hl=en_US&amp;formkey=dFFjXzBzM1VwekFlOWFWMjFFRjJMRFE6M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 W S _ C P T ! 3 6 9 0 6 2 0 . 1 < / d o c u m e n t i d >  
     < s e n d e r i d > L I Z H < / s e n d e r i d >  
     < s e n d e r e m a i l > L I Z . H A D Z I G R I G O R I O U @ W E B B E R W E N T Z E L . C O M < / s e n d e r e m a i l >  
     < l a s t m o d i f i e d > 2 0 2 0 - 1 2 - 0 3 T 1 4 : 0 6 : 0 0 . 0 0 0 0 0 0 0 + 0 2 : 0 0 < / l a s t m o d i f i e d >  
     < d a t a b a s e > W S _ C P T < / d a t a b a s e >  
 < / p r o p e r t i e s > 
</file>

<file path=customXml/itemProps1.xml><?xml version="1.0" encoding="utf-8"?>
<ds:datastoreItem xmlns:ds="http://schemas.openxmlformats.org/officeDocument/2006/customXml" ds:itemID="{059295C0-3790-48F9-8F5C-7579C6FCF32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Park</dc:creator>
  <cp:keywords/>
  <dc:description/>
  <cp:lastModifiedBy>Webber Wentzel</cp:lastModifiedBy>
  <cp:revision>2</cp:revision>
  <dcterms:created xsi:type="dcterms:W3CDTF">2020-12-03T12:06:00Z</dcterms:created>
  <dcterms:modified xsi:type="dcterms:W3CDTF">2020-12-03T12:06:00Z</dcterms:modified>
</cp:coreProperties>
</file>