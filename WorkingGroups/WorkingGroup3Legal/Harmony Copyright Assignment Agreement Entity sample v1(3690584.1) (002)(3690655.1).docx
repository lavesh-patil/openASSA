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1C2B5" w14:textId="77777777" w:rsidR="00EB5771" w:rsidRDefault="00A643EB">
      <w:pPr>
        <w:pStyle w:val="Standard"/>
        <w:rPr>
          <w:b/>
          <w:bCs/>
        </w:rPr>
      </w:pPr>
      <w:r>
        <w:rPr>
          <w:b/>
          <w:bCs/>
        </w:rPr>
        <w:t>Harmony Entity Contributor Assignment Agreement</w:t>
      </w:r>
    </w:p>
    <w:p w14:paraId="076750FB" w14:textId="77777777" w:rsidR="00EB5771" w:rsidRDefault="00EB5771">
      <w:pPr>
        <w:pStyle w:val="Standard"/>
      </w:pPr>
    </w:p>
    <w:p w14:paraId="219A5BA4" w14:textId="77777777" w:rsidR="00EB5771" w:rsidRDefault="00A643EB">
      <w:pPr>
        <w:pStyle w:val="Standard"/>
      </w:pPr>
      <w:r>
        <w:t>Thank you for your interest in contributing to [PROJECT_NAME] ("We" or "Us").</w:t>
      </w:r>
    </w:p>
    <w:p w14:paraId="39BA6DBB" w14:textId="77777777" w:rsidR="00EB5771" w:rsidRDefault="00EB5771">
      <w:pPr>
        <w:pStyle w:val="Standard"/>
      </w:pPr>
    </w:p>
    <w:p w14:paraId="40107FE4" w14:textId="77777777" w:rsidR="00EB5771" w:rsidRDefault="00A643EB">
      <w:pPr>
        <w:pStyle w:val="Standard"/>
      </w:pPr>
      <w:r>
        <w:t>This contributor agreement ("Agreement") documents the rights granted by contributors to Us. To make this document effective, please sign it and send it to Us by mail, email, fax, or electronic submission, following the instructions at [SUBMISSION_INSTRUCTIONS]. This is a legally binding document, so please read it carefully before agreeing to it. The Agreement may cover more than one software project managed by Us.</w:t>
      </w:r>
    </w:p>
    <w:p w14:paraId="54072951" w14:textId="77777777" w:rsidR="00EB5771" w:rsidRDefault="00EB5771">
      <w:pPr>
        <w:pStyle w:val="Standard"/>
      </w:pPr>
    </w:p>
    <w:p w14:paraId="31C8D9F3" w14:textId="77777777" w:rsidR="00EB5771" w:rsidRDefault="00A643EB">
      <w:pPr>
        <w:pStyle w:val="Standard"/>
        <w:rPr>
          <w:b/>
          <w:bCs/>
        </w:rPr>
      </w:pPr>
      <w:r>
        <w:rPr>
          <w:b/>
          <w:bCs/>
        </w:rPr>
        <w:t>1. Definitions</w:t>
      </w:r>
    </w:p>
    <w:p w14:paraId="015E0ABC" w14:textId="77777777" w:rsidR="00EB5771" w:rsidRDefault="00EB5771">
      <w:pPr>
        <w:pStyle w:val="Standard"/>
      </w:pPr>
    </w:p>
    <w:p w14:paraId="0FCE7E67" w14:textId="77777777" w:rsidR="00EB5771" w:rsidRDefault="00A643EB">
      <w:pPr>
        <w:pStyle w:val="Standard"/>
      </w:pPr>
      <w:r>
        <w:t xml:space="preserve">        "You" means any Legal Entity on behalf of whom a Contribution has been received by Us. "Legal Entity" means an entity which is not a natural person. "Affiliates" means other Legal Entities that control, are controlled by, or under common control with that Legal Entity. For the purposes of this definition, "control" means (i) the power, direct or indirect, to cause the direction or management of such Legal Entity, whether by contract or otherwise, (ii) ownership of fifty percent (50%) or more of the outstanding shares or securities which vote to elect the management or other persons who direct such Legal Entity or (iii) beneficial ownership of such entity.</w:t>
      </w:r>
    </w:p>
    <w:p w14:paraId="7FD4006B" w14:textId="77777777" w:rsidR="00EB5771" w:rsidRDefault="00EB5771">
      <w:pPr>
        <w:pStyle w:val="Standard"/>
      </w:pPr>
    </w:p>
    <w:p w14:paraId="03210DC3" w14:textId="34AFB90E" w:rsidR="00EB5771" w:rsidRDefault="00A643EB">
      <w:pPr>
        <w:pStyle w:val="Standard"/>
      </w:pPr>
      <w:r>
        <w:t xml:space="preserve">        "Contribution" means any work of authorship that is Submitted by You</w:t>
      </w:r>
      <w:ins w:id="0" w:author="Webber Wentzel" w:date="2020-11-27T10:00:00Z">
        <w:r w:rsidR="004D7C8F">
          <w:t xml:space="preserve"> </w:t>
        </w:r>
      </w:ins>
      <w:del w:id="1" w:author="Webber Wentzel" w:date="2020-12-03T12:35:00Z">
        <w:r w:rsidDel="004E79AB">
          <w:delText xml:space="preserve"> </w:delText>
        </w:r>
      </w:del>
      <w:r>
        <w:t xml:space="preserve">to Us in which You own or assert ownership of the Copyright. </w:t>
      </w:r>
      <w:r w:rsidRPr="00A643EB">
        <w:rPr>
          <w:highlight w:val="yellow"/>
        </w:rPr>
        <w:t>If You do not own the Copyright in the entire work of authorship, please follow the instructions in [NONOWNER_INSTRUCTIONS].</w:t>
      </w:r>
    </w:p>
    <w:p w14:paraId="26199788" w14:textId="77777777" w:rsidR="00EB5771" w:rsidRDefault="00EB5771">
      <w:pPr>
        <w:pStyle w:val="Standard"/>
      </w:pPr>
    </w:p>
    <w:p w14:paraId="3ED6FDE5" w14:textId="0C2B3DF8" w:rsidR="00EB5771" w:rsidRDefault="00A643EB">
      <w:pPr>
        <w:pStyle w:val="Standard"/>
      </w:pPr>
      <w:r>
        <w:t xml:space="preserve">        "Copyright" means all rights protecting works of authorship owned or controlled by You or Your Affiliates, including </w:t>
      </w:r>
      <w:ins w:id="2" w:author="Webber Wentzel" w:date="2020-12-03T12:35:00Z">
        <w:r w:rsidR="004E79AB">
          <w:t>righ</w:t>
        </w:r>
      </w:ins>
      <w:ins w:id="3" w:author="Webber Wentzel" w:date="2020-12-03T12:36:00Z">
        <w:r w:rsidR="004E79AB">
          <w:t xml:space="preserve">ts of </w:t>
        </w:r>
      </w:ins>
      <w:r>
        <w:t xml:space="preserve">copyright, moral and neighboring rights, </w:t>
      </w:r>
      <w:ins w:id="4" w:author="Webber Wentzel" w:date="2020-12-03T12:36:00Z">
        <w:r w:rsidR="004E79AB">
          <w:t xml:space="preserve">(including in respect of any programming algorithms, object code, source code and other materials) </w:t>
        </w:r>
      </w:ins>
      <w:r>
        <w:t>as appropriate, for the full term of their existence including any extensions by You.</w:t>
      </w:r>
    </w:p>
    <w:p w14:paraId="58D72197" w14:textId="71F51AA6" w:rsidR="00EB5771" w:rsidRDefault="00EB5771">
      <w:pPr>
        <w:pStyle w:val="Standard"/>
        <w:rPr>
          <w:ins w:id="5" w:author="Webber Wentzel" w:date="2020-12-03T12:37:00Z"/>
        </w:rPr>
      </w:pPr>
    </w:p>
    <w:p w14:paraId="630C3E0D" w14:textId="216E6BC7" w:rsidR="004E79AB" w:rsidRDefault="004E79AB">
      <w:pPr>
        <w:pStyle w:val="Standard"/>
        <w:rPr>
          <w:ins w:id="6" w:author="Webber Wentzel" w:date="2020-12-03T12:39:00Z"/>
        </w:rPr>
      </w:pPr>
      <w:ins w:id="7" w:author="Webber Wentzel" w:date="2020-12-03T12:37:00Z">
        <w:r>
          <w:t xml:space="preserve">……."Intellectual Property" means all worldwide intellectual property rights of whatsoever nature, including, </w:t>
        </w:r>
      </w:ins>
      <w:ins w:id="8" w:author="Webber Wentzel" w:date="2020-12-03T14:50:00Z">
        <w:r w:rsidR="005B77DB">
          <w:t>C</w:t>
        </w:r>
      </w:ins>
      <w:ins w:id="9" w:author="Webber Wentzel" w:date="2020-12-03T12:37:00Z">
        <w:r>
          <w:t xml:space="preserve">opyright, invention </w:t>
        </w:r>
      </w:ins>
      <w:ins w:id="10" w:author="Webber Wentzel" w:date="2020-12-03T12:38:00Z">
        <w:r>
          <w:t xml:space="preserve">rights, patents, designs, trade marks, know-how and trade secrets subsisting in or relating to the </w:t>
        </w:r>
      </w:ins>
      <w:ins w:id="11" w:author="Webber Wentzel" w:date="2020-12-03T12:39:00Z">
        <w:r>
          <w:t>Contribution, the Material and</w:t>
        </w:r>
      </w:ins>
      <w:ins w:id="12" w:author="Webber Wentzel" w:date="2020-12-03T14:51:00Z">
        <w:r w:rsidR="005B77DB">
          <w:t>/or</w:t>
        </w:r>
      </w:ins>
      <w:ins w:id="13" w:author="Webber Wentzel" w:date="2020-12-03T12:39:00Z">
        <w:r>
          <w:t xml:space="preserve"> the Media.</w:t>
        </w:r>
      </w:ins>
    </w:p>
    <w:p w14:paraId="2E178F57" w14:textId="77777777" w:rsidR="004E79AB" w:rsidRDefault="004E79AB">
      <w:pPr>
        <w:pStyle w:val="Standard"/>
      </w:pPr>
    </w:p>
    <w:p w14:paraId="5030912B" w14:textId="77777777" w:rsidR="00EB5771" w:rsidRDefault="00A643EB">
      <w:pPr>
        <w:pStyle w:val="Standard"/>
      </w:pPr>
      <w:r>
        <w:t xml:space="preserve">        "Material" means the work of authorship which is made available by Us to third parties. When this Agreement covers more than one software project, the Material means the work of authorship to which the Contribution was Submitted. After You Submit the Contribution, it may be included in the Material.</w:t>
      </w:r>
    </w:p>
    <w:p w14:paraId="723E0D5D" w14:textId="77777777" w:rsidR="00EB5771" w:rsidRDefault="00EB5771">
      <w:pPr>
        <w:pStyle w:val="Standard"/>
      </w:pPr>
    </w:p>
    <w:p w14:paraId="51939475" w14:textId="77777777" w:rsidR="00EB5771" w:rsidRDefault="00A643EB">
      <w:pPr>
        <w:pStyle w:val="Standard"/>
      </w:pPr>
      <w:r>
        <w:t xml:space="preserve">        "Submit"  means any form of electronic, verbal, or written communication sent to Us or our representatives, including but not limited to electronic mailing lists, source code control systems, and issue tracking systems that are managed by, or on behalf of, Us for the purpose of discussing and improving the Material, but excluding communication that is conspicuously marked or otherwise designated in writing by You as "Not a Contribution."</w:t>
      </w:r>
    </w:p>
    <w:p w14:paraId="25B32718" w14:textId="77777777" w:rsidR="00EB5771" w:rsidRDefault="00EB5771">
      <w:pPr>
        <w:pStyle w:val="Standard"/>
      </w:pPr>
    </w:p>
    <w:p w14:paraId="64EF8E58" w14:textId="77777777" w:rsidR="00EB5771" w:rsidRDefault="00A643EB">
      <w:pPr>
        <w:pStyle w:val="Standard"/>
      </w:pPr>
      <w:r>
        <w:t xml:space="preserve">        "Submission Date" means the date on which You Submit a Contribution to Us.</w:t>
      </w:r>
    </w:p>
    <w:p w14:paraId="5534C2E0" w14:textId="77777777" w:rsidR="00EB5771" w:rsidRDefault="00EB5771">
      <w:pPr>
        <w:pStyle w:val="Standard"/>
      </w:pPr>
    </w:p>
    <w:p w14:paraId="6424DD58" w14:textId="77777777" w:rsidR="00EB5771" w:rsidRDefault="00A643EB">
      <w:pPr>
        <w:pStyle w:val="Standard"/>
      </w:pPr>
      <w:r>
        <w:t xml:space="preserve">        "Effective Date" means the date You execute this Agreement or the date You first Submit a Contribution to Us, whichever is earlier.</w:t>
      </w:r>
    </w:p>
    <w:p w14:paraId="754C6E3B" w14:textId="77777777" w:rsidR="00EB5771" w:rsidRDefault="00EB5771">
      <w:pPr>
        <w:pStyle w:val="Standard"/>
      </w:pPr>
    </w:p>
    <w:p w14:paraId="102DB18B" w14:textId="77777777" w:rsidR="00EB5771" w:rsidRDefault="00A643EB">
      <w:pPr>
        <w:pStyle w:val="Standard"/>
      </w:pPr>
      <w:r>
        <w:t xml:space="preserve">        "Media" means any portion of a Contribution which is not software.</w:t>
      </w:r>
    </w:p>
    <w:p w14:paraId="4400C862" w14:textId="77777777" w:rsidR="00EB5771" w:rsidRDefault="00EB5771">
      <w:pPr>
        <w:pStyle w:val="Standard"/>
      </w:pPr>
    </w:p>
    <w:p w14:paraId="6D143BDA" w14:textId="77777777" w:rsidR="00EB5771" w:rsidRDefault="00EB5771">
      <w:pPr>
        <w:pStyle w:val="Standard"/>
        <w:rPr>
          <w:b/>
          <w:bCs/>
        </w:rPr>
      </w:pPr>
    </w:p>
    <w:p w14:paraId="3C491BBF" w14:textId="77777777" w:rsidR="00EB5771" w:rsidRDefault="00A643EB">
      <w:pPr>
        <w:pStyle w:val="Standard"/>
        <w:rPr>
          <w:b/>
          <w:bCs/>
        </w:rPr>
      </w:pPr>
      <w:r>
        <w:rPr>
          <w:b/>
          <w:bCs/>
        </w:rPr>
        <w:t>2. Grant of Rights</w:t>
      </w:r>
    </w:p>
    <w:p w14:paraId="5BBA4A79" w14:textId="77777777" w:rsidR="00EB5771" w:rsidRDefault="00EB5771">
      <w:pPr>
        <w:pStyle w:val="Standard"/>
      </w:pPr>
    </w:p>
    <w:p w14:paraId="14C7E6DE" w14:textId="16EC562F" w:rsidR="00EB5771" w:rsidRDefault="00A643EB">
      <w:pPr>
        <w:pStyle w:val="Standard"/>
      </w:pPr>
      <w:r>
        <w:t xml:space="preserve">2.1 </w:t>
      </w:r>
      <w:del w:id="14" w:author="Webber Wentzel" w:date="2020-12-03T12:39:00Z">
        <w:r w:rsidDel="004E79AB">
          <w:delText>Copyright</w:delText>
        </w:r>
      </w:del>
      <w:ins w:id="15" w:author="Webber Wentzel" w:date="2020-12-03T12:39:00Z">
        <w:r w:rsidR="004E79AB">
          <w:t>Intellec</w:t>
        </w:r>
      </w:ins>
      <w:ins w:id="16" w:author="Webber Wentzel" w:date="2020-12-03T14:52:00Z">
        <w:r w:rsidR="005B77DB">
          <w:t>t</w:t>
        </w:r>
      </w:ins>
      <w:ins w:id="17" w:author="Webber Wentzel" w:date="2020-12-03T12:39:00Z">
        <w:r w:rsidR="004E79AB">
          <w:t>ual Property</w:t>
        </w:r>
      </w:ins>
      <w:r>
        <w:t xml:space="preserve"> Assignment</w:t>
      </w:r>
    </w:p>
    <w:p w14:paraId="53F07D22" w14:textId="77777777" w:rsidR="00EB5771" w:rsidRDefault="00EB5771">
      <w:pPr>
        <w:pStyle w:val="Standard"/>
      </w:pPr>
    </w:p>
    <w:p w14:paraId="4BFD5AD1" w14:textId="68C63501" w:rsidR="00EB5771" w:rsidRDefault="00A643EB">
      <w:pPr>
        <w:pStyle w:val="Standard"/>
      </w:pPr>
      <w:r>
        <w:t xml:space="preserve">(a) At the time the Contribution is Submitted, You assign to Us all right, title, and interest worldwide in </w:t>
      </w:r>
      <w:ins w:id="18" w:author="Webber Wentzel" w:date="2020-12-03T14:51:00Z">
        <w:r w:rsidR="005B77DB">
          <w:t xml:space="preserve">and to </w:t>
        </w:r>
      </w:ins>
      <w:r>
        <w:t xml:space="preserve">all </w:t>
      </w:r>
      <w:ins w:id="19" w:author="Webber Wentzel" w:date="2020-12-03T12:40:00Z">
        <w:r w:rsidR="004E79AB">
          <w:t>Intellectual Property</w:t>
        </w:r>
      </w:ins>
      <w:del w:id="20" w:author="Webber Wentzel" w:date="2020-12-03T12:40:00Z">
        <w:r w:rsidDel="004E79AB">
          <w:delText>Copyright</w:delText>
        </w:r>
      </w:del>
      <w:del w:id="21" w:author="Webber Wentzel" w:date="2020-12-03T14:51:00Z">
        <w:r w:rsidDel="005B77DB">
          <w:delText xml:space="preserve"> covering</w:delText>
        </w:r>
      </w:del>
      <w:r>
        <w:t xml:space="preserve"> </w:t>
      </w:r>
      <w:ins w:id="22" w:author="Webber Wentzel" w:date="2020-12-03T14:51:00Z">
        <w:r w:rsidR="005B77DB">
          <w:t xml:space="preserve">relating to </w:t>
        </w:r>
      </w:ins>
      <w:r>
        <w:t>the Contribution; provided that this transfer is conditioned upon compliance with Section 2.3.</w:t>
      </w:r>
    </w:p>
    <w:p w14:paraId="5191D91E" w14:textId="77777777" w:rsidR="00EB5771" w:rsidRDefault="00EB5771">
      <w:pPr>
        <w:pStyle w:val="Standard"/>
      </w:pPr>
    </w:p>
    <w:p w14:paraId="634341E4" w14:textId="77777777" w:rsidR="00EB5771" w:rsidRDefault="00A643EB">
      <w:pPr>
        <w:pStyle w:val="Standard"/>
      </w:pPr>
      <w:r>
        <w:t>(b) To the extent that any of the rights in Section 2.1(a) cannot be assigned by You to Us, You grant to Us a perpetual, worldwide, exclusive, royalty-free, transferable, irrevocable license under such non-assigned rights, with rights to sublicense through multiple tiers of sublicensees, to practice such non-assigned rights, including, but not limited to, the right to reproduce, modify, display, perform and distribute the Contribution; provided that this license is conditioned upon compliance with Section 2.3.</w:t>
      </w:r>
    </w:p>
    <w:p w14:paraId="2643BA8C" w14:textId="77777777" w:rsidR="00EB5771" w:rsidRDefault="00EB5771">
      <w:pPr>
        <w:pStyle w:val="Standard"/>
      </w:pPr>
    </w:p>
    <w:p w14:paraId="0F5843DC" w14:textId="45DD0578" w:rsidR="00EB5771" w:rsidRDefault="00A643EB">
      <w:pPr>
        <w:pStyle w:val="Standard"/>
      </w:pPr>
      <w:r>
        <w:t>(c) To the extent that any of the rights in Section 2.1(a) can neither be assigned nor licensed by You to Us, You irrevocably waive and agree never to assert such rights against Us, any of our successors in interest, or any of our licensees, either direct</w:t>
      </w:r>
      <w:ins w:id="23" w:author="Webber Wentzel" w:date="2020-12-03T14:53:00Z">
        <w:r w:rsidR="005B77DB">
          <w:t>ly</w:t>
        </w:r>
      </w:ins>
      <w:r>
        <w:t xml:space="preserve"> or indirect</w:t>
      </w:r>
      <w:ins w:id="24" w:author="Webber Wentzel" w:date="2020-12-03T14:53:00Z">
        <w:r w:rsidR="005B77DB">
          <w:t>ly</w:t>
        </w:r>
      </w:ins>
      <w:r>
        <w:t>; provided that this agreement not to assert is conditioned upon compliance with Section 2.3.</w:t>
      </w:r>
    </w:p>
    <w:p w14:paraId="48300ED6" w14:textId="77777777" w:rsidR="00EB5771" w:rsidRDefault="00EB5771">
      <w:pPr>
        <w:pStyle w:val="Standard"/>
      </w:pPr>
    </w:p>
    <w:p w14:paraId="76B5FF41" w14:textId="503DFF7C" w:rsidR="00EB5771" w:rsidRDefault="00A643EB">
      <w:pPr>
        <w:pStyle w:val="Standard"/>
      </w:pPr>
      <w:r>
        <w:t xml:space="preserve">(d) Upon </w:t>
      </w:r>
      <w:ins w:id="25" w:author="Webber Wentzel" w:date="2020-12-03T14:54:00Z">
        <w:r w:rsidR="005B77DB">
          <w:t>an assignment</w:t>
        </w:r>
      </w:ins>
      <w:del w:id="26" w:author="Webber Wentzel" w:date="2020-12-03T14:54:00Z">
        <w:r w:rsidDel="005B77DB">
          <w:delText>such transfer</w:delText>
        </w:r>
      </w:del>
      <w:r>
        <w:t xml:space="preserve"> of rights to Us</w:t>
      </w:r>
      <w:ins w:id="27" w:author="Webber Wentzel" w:date="2020-12-03T14:54:00Z">
        <w:r w:rsidR="005B77DB">
          <w:t xml:space="preserve"> in terms of 2.1(a) above</w:t>
        </w:r>
      </w:ins>
      <w:r>
        <w:t>, to the maximum extent possible, We immediately grant to You a perpetual, worldwide, non-exclusive, royalty-free, transferable, irrevocable license under such rights covering the Contribution, with rights to sublicense through multiple tiers of sublicensees, to reproduce, modify, display, perform, and distribute the Contribution. The intention of the parties is that this license will be as broad as possible and to provide You with rights as similar as possible to the owner of the rights that You transferred. This license back is limited to the Contribution and does not provide any rights to the Material</w:t>
      </w:r>
      <w:ins w:id="28" w:author="Webber Wentzel" w:date="2020-12-03T14:55:00Z">
        <w:r w:rsidR="005B77DB">
          <w:t xml:space="preserve"> or Media</w:t>
        </w:r>
      </w:ins>
      <w:r>
        <w:t>.</w:t>
      </w:r>
    </w:p>
    <w:p w14:paraId="3F0E66CF" w14:textId="77777777" w:rsidR="00EB5771" w:rsidRDefault="00EB5771">
      <w:pPr>
        <w:pStyle w:val="Standard"/>
      </w:pPr>
    </w:p>
    <w:p w14:paraId="268AF954" w14:textId="77777777" w:rsidR="00EB5771" w:rsidRDefault="00A643EB">
      <w:pPr>
        <w:pStyle w:val="Standard"/>
      </w:pPr>
      <w:r>
        <w:t>2.2 Patent License</w:t>
      </w:r>
    </w:p>
    <w:p w14:paraId="3C8BD519" w14:textId="77777777" w:rsidR="00EB5771" w:rsidRDefault="00EB5771">
      <w:pPr>
        <w:pStyle w:val="Standard"/>
      </w:pPr>
    </w:p>
    <w:p w14:paraId="5B7AE1CB" w14:textId="230CE012" w:rsidR="00EB5771" w:rsidRDefault="00A643EB">
      <w:pPr>
        <w:pStyle w:val="Standard"/>
      </w:pPr>
      <w:r>
        <w:t>For patent claims including, without limitation, method, process, and apparatus claims which You [or Your Affiliates] own, control or have the right to grant, now or in the future, You grant to Us a perpetual, worldwide, non-exclusive, transferable, royalty-free, irrevocable patent license, with the right to sublicense these rights to multiple tiers of sublicensees, to make, have made, use, sell, offer for sale, import and otherwise transfer the Contribution and the Contribution in combination with the Material (and portions of such combination). This license is granted only to the extent that the exercise of the licensed rights infringes such patent claims; and provided that this license is conditioned upon compliance with Section 2.3.</w:t>
      </w:r>
    </w:p>
    <w:p w14:paraId="14350E0D" w14:textId="77777777" w:rsidR="00EB5771" w:rsidRDefault="00EB5771">
      <w:pPr>
        <w:pStyle w:val="Standard"/>
      </w:pPr>
    </w:p>
    <w:p w14:paraId="5268D260" w14:textId="77777777" w:rsidR="00EB5771" w:rsidRDefault="00A643EB">
      <w:pPr>
        <w:pStyle w:val="Standard"/>
      </w:pPr>
      <w:r>
        <w:t>2.3 Outbound License</w:t>
      </w:r>
    </w:p>
    <w:p w14:paraId="1A5B9BEC" w14:textId="77777777" w:rsidR="00EB5771" w:rsidRDefault="00EB5771">
      <w:pPr>
        <w:pStyle w:val="Standard"/>
      </w:pPr>
    </w:p>
    <w:p w14:paraId="4779678E" w14:textId="31CE32A0" w:rsidR="00EB5771" w:rsidRDefault="00A643EB">
      <w:pPr>
        <w:pStyle w:val="Standard"/>
      </w:pPr>
      <w:r>
        <w:t>As a condition on the grant of rights in Sections 2.1 and 2.2, We agree to license the Contribution only under the terms of the license or licenses which We are using on the Submission Date for the Material (including any rights to adopt any future version of a license if permitted).</w:t>
      </w:r>
    </w:p>
    <w:p w14:paraId="17867C9E" w14:textId="77777777" w:rsidR="00EB5771" w:rsidRDefault="00EB5771">
      <w:pPr>
        <w:pStyle w:val="Standard"/>
      </w:pPr>
    </w:p>
    <w:p w14:paraId="4923E311" w14:textId="77777777" w:rsidR="00EB5771" w:rsidRDefault="00A643EB">
      <w:pPr>
        <w:pStyle w:val="Standard"/>
      </w:pPr>
      <w:r>
        <w:t>2.4 Moral Rights. If moral rights apply to the Contribution, to the maximum extent permitted by law, You waive and agree not to assert such moral rights against Us or our successors in interest, or any of our licensees, either direct or indirect.</w:t>
      </w:r>
    </w:p>
    <w:p w14:paraId="00CAE6C2" w14:textId="77777777" w:rsidR="00EB5771" w:rsidRDefault="00EB5771">
      <w:pPr>
        <w:pStyle w:val="Standard"/>
      </w:pPr>
    </w:p>
    <w:p w14:paraId="03036351" w14:textId="77777777" w:rsidR="00EB5771" w:rsidRDefault="00A643EB">
      <w:pPr>
        <w:pStyle w:val="Standard"/>
      </w:pPr>
      <w:r>
        <w:t>2.5 Our Rights. You acknowledge that We are not obligated to use Your Contribution as part of the Material and may decide to include any Contribution We consider appropriate.</w:t>
      </w:r>
    </w:p>
    <w:p w14:paraId="3405CECE" w14:textId="77777777" w:rsidR="00EB5771" w:rsidRDefault="00EB5771">
      <w:pPr>
        <w:pStyle w:val="Standard"/>
      </w:pPr>
    </w:p>
    <w:p w14:paraId="5DDB7289" w14:textId="77777777" w:rsidR="00EB5771" w:rsidRDefault="00A643EB">
      <w:pPr>
        <w:pStyle w:val="Standard"/>
      </w:pPr>
      <w:r>
        <w:t>2.6 Reservation of Rights. Any rights not expressly assigned or licensed under this section are expressly reserved by You.</w:t>
      </w:r>
    </w:p>
    <w:p w14:paraId="46C5DE14" w14:textId="77777777" w:rsidR="00EB5771" w:rsidRDefault="00EB5771">
      <w:pPr>
        <w:pStyle w:val="Standard"/>
      </w:pPr>
    </w:p>
    <w:p w14:paraId="2FE5816E" w14:textId="77777777" w:rsidR="00EB5771" w:rsidRDefault="00A643EB">
      <w:pPr>
        <w:pStyle w:val="Standard"/>
        <w:rPr>
          <w:b/>
          <w:bCs/>
        </w:rPr>
      </w:pPr>
      <w:r>
        <w:rPr>
          <w:b/>
          <w:bCs/>
        </w:rPr>
        <w:t>3. Agreement</w:t>
      </w:r>
    </w:p>
    <w:p w14:paraId="12A31C79" w14:textId="77777777" w:rsidR="00EB5771" w:rsidRDefault="00EB5771">
      <w:pPr>
        <w:pStyle w:val="Standard"/>
      </w:pPr>
    </w:p>
    <w:p w14:paraId="16881AB0" w14:textId="29965A75" w:rsidR="00EB5771" w:rsidRDefault="00A643EB">
      <w:pPr>
        <w:pStyle w:val="Standard"/>
      </w:pPr>
      <w:r>
        <w:t>You</w:t>
      </w:r>
      <w:ins w:id="29" w:author="Webber Wentzel" w:date="2020-12-03T12:41:00Z">
        <w:r w:rsidR="004E79AB">
          <w:t xml:space="preserve"> warrant</w:t>
        </w:r>
      </w:ins>
      <w:del w:id="30" w:author="Webber Wentzel" w:date="2020-12-03T12:41:00Z">
        <w:r w:rsidDel="004E79AB">
          <w:delText xml:space="preserve"> confirm</w:delText>
        </w:r>
      </w:del>
      <w:r>
        <w:t xml:space="preserve"> that:</w:t>
      </w:r>
    </w:p>
    <w:p w14:paraId="7E748569" w14:textId="77777777" w:rsidR="00EB5771" w:rsidRDefault="00EB5771">
      <w:pPr>
        <w:pStyle w:val="Standard"/>
      </w:pPr>
    </w:p>
    <w:p w14:paraId="572F052E" w14:textId="77777777" w:rsidR="00EB5771" w:rsidRDefault="00A643EB">
      <w:pPr>
        <w:pStyle w:val="Standard"/>
      </w:pPr>
      <w:r>
        <w:t>(a) You have the legal authority to enter into this Agreement.</w:t>
      </w:r>
    </w:p>
    <w:p w14:paraId="41E68F40" w14:textId="77777777" w:rsidR="00EB5771" w:rsidRDefault="00EB5771">
      <w:pPr>
        <w:pStyle w:val="Standard"/>
      </w:pPr>
    </w:p>
    <w:p w14:paraId="45126669" w14:textId="65A7CE79" w:rsidR="00EB5771" w:rsidRDefault="00A643EB">
      <w:pPr>
        <w:pStyle w:val="Standard"/>
      </w:pPr>
      <w:r>
        <w:t>(b) You or Your Affiliates own the Copyright and patent</w:t>
      </w:r>
      <w:ins w:id="31" w:author="Webber Wentzel" w:date="2020-12-03T14:56:00Z">
        <w:r w:rsidR="005B77DB">
          <w:t>s (if applicable)</w:t>
        </w:r>
      </w:ins>
      <w:del w:id="32" w:author="Webber Wentzel" w:date="2020-12-03T14:56:00Z">
        <w:r w:rsidDel="005B77DB">
          <w:delText xml:space="preserve"> claims</w:delText>
        </w:r>
      </w:del>
      <w:r>
        <w:t xml:space="preserve"> covering the Contribution which are required to grant the rights under Section 2.  </w:t>
      </w:r>
    </w:p>
    <w:p w14:paraId="6DEFB404" w14:textId="77777777" w:rsidR="00EB5771" w:rsidRDefault="00EB5771">
      <w:pPr>
        <w:pStyle w:val="Standard"/>
      </w:pPr>
    </w:p>
    <w:p w14:paraId="1FD9F08C" w14:textId="581823A6" w:rsidR="00EB5771" w:rsidRDefault="00A643EB">
      <w:pPr>
        <w:pStyle w:val="Standard"/>
        <w:rPr>
          <w:ins w:id="33" w:author="Webber Wentzel" w:date="2020-12-03T12:40:00Z"/>
        </w:rPr>
      </w:pPr>
      <w:r>
        <w:t>(c) The grant of rights under Section 2 does not violate any grant of rights which You or Your Affiliates have made to third parties.</w:t>
      </w:r>
    </w:p>
    <w:p w14:paraId="311C7F88" w14:textId="2D555149" w:rsidR="004E79AB" w:rsidRDefault="004E79AB">
      <w:pPr>
        <w:pStyle w:val="Standard"/>
        <w:rPr>
          <w:ins w:id="34" w:author="Webber Wentzel" w:date="2020-12-03T12:40:00Z"/>
        </w:rPr>
      </w:pPr>
    </w:p>
    <w:p w14:paraId="3D1C1EEF" w14:textId="074408AD" w:rsidR="004E79AB" w:rsidRDefault="004E79AB">
      <w:pPr>
        <w:pStyle w:val="Standard"/>
      </w:pPr>
      <w:ins w:id="35" w:author="Webber Wentzel" w:date="2020-12-03T12:40:00Z">
        <w:r>
          <w:t xml:space="preserve">(d) </w:t>
        </w:r>
      </w:ins>
      <w:ins w:id="36" w:author="Webber Wentzel" w:date="2020-12-04T09:12:00Z">
        <w:r w:rsidR="00E463F7">
          <w:t>T</w:t>
        </w:r>
      </w:ins>
      <w:bookmarkStart w:id="37" w:name="_GoBack"/>
      <w:bookmarkEnd w:id="37"/>
      <w:ins w:id="38" w:author="Webber Wentzel" w:date="2020-12-03T12:40:00Z">
        <w:r>
          <w:t xml:space="preserve">o the best of your knowledge </w:t>
        </w:r>
      </w:ins>
      <w:ins w:id="39" w:author="Webber Wentzel" w:date="2020-12-03T12:41:00Z">
        <w:r>
          <w:t xml:space="preserve">and belief, the Contribution does not infringe the </w:t>
        </w:r>
      </w:ins>
      <w:ins w:id="40" w:author="Webber Wentzel" w:date="2020-12-03T14:57:00Z">
        <w:r w:rsidR="005B77DB">
          <w:t>i</w:t>
        </w:r>
      </w:ins>
      <w:ins w:id="41" w:author="Webber Wentzel" w:date="2020-12-03T12:41:00Z">
        <w:r>
          <w:t xml:space="preserve">ntellectual </w:t>
        </w:r>
      </w:ins>
      <w:ins w:id="42" w:author="Webber Wentzel" w:date="2020-12-03T14:57:00Z">
        <w:r w:rsidR="005B77DB">
          <w:t>p</w:t>
        </w:r>
      </w:ins>
      <w:ins w:id="43" w:author="Webber Wentzel" w:date="2020-12-03T12:41:00Z">
        <w:r>
          <w:t>roperty</w:t>
        </w:r>
      </w:ins>
      <w:ins w:id="44" w:author="Webber Wentzel" w:date="2020-12-03T14:57:00Z">
        <w:r w:rsidR="005B77DB">
          <w:t xml:space="preserve"> rights</w:t>
        </w:r>
      </w:ins>
      <w:ins w:id="45" w:author="Webber Wentzel" w:date="2020-12-03T12:41:00Z">
        <w:r>
          <w:t xml:space="preserve"> of any third party. </w:t>
        </w:r>
      </w:ins>
    </w:p>
    <w:p w14:paraId="06EDDE57" w14:textId="77777777" w:rsidR="00EB5771" w:rsidRDefault="00EB5771">
      <w:pPr>
        <w:pStyle w:val="Standard"/>
      </w:pPr>
    </w:p>
    <w:p w14:paraId="6E775AE9" w14:textId="43AFF6D7" w:rsidR="00EB5771" w:rsidRDefault="00A643EB">
      <w:pPr>
        <w:pStyle w:val="Standard"/>
      </w:pPr>
      <w:r w:rsidRPr="00A643EB">
        <w:rPr>
          <w:highlight w:val="yellow"/>
        </w:rPr>
        <w:t>(</w:t>
      </w:r>
      <w:ins w:id="46" w:author="Webber Wentzel" w:date="2020-12-03T12:41:00Z">
        <w:r w:rsidR="004E79AB">
          <w:rPr>
            <w:highlight w:val="yellow"/>
          </w:rPr>
          <w:t>e</w:t>
        </w:r>
      </w:ins>
      <w:del w:id="47" w:author="Webber Wentzel" w:date="2020-12-03T12:41:00Z">
        <w:r w:rsidRPr="00A643EB" w:rsidDel="004E79AB">
          <w:rPr>
            <w:highlight w:val="yellow"/>
          </w:rPr>
          <w:delText>d</w:delText>
        </w:r>
      </w:del>
      <w:r w:rsidRPr="00A643EB">
        <w:rPr>
          <w:highlight w:val="yellow"/>
        </w:rPr>
        <w:t>) You have followed the instructions in [NONOWNER_INSTRUCTIONS], if You do not own the Copyright in the entire work of authorship Submitted.</w:t>
      </w:r>
    </w:p>
    <w:p w14:paraId="73E79C65" w14:textId="77777777" w:rsidR="00EB5771" w:rsidRDefault="00EB5771">
      <w:pPr>
        <w:pStyle w:val="Standard"/>
      </w:pPr>
    </w:p>
    <w:p w14:paraId="1767C35C" w14:textId="77777777" w:rsidR="00EB5771" w:rsidRDefault="00A643EB">
      <w:pPr>
        <w:pStyle w:val="Standard"/>
        <w:rPr>
          <w:b/>
          <w:bCs/>
        </w:rPr>
      </w:pPr>
      <w:r>
        <w:rPr>
          <w:b/>
          <w:bCs/>
        </w:rPr>
        <w:t>4. Disclaimer</w:t>
      </w:r>
    </w:p>
    <w:p w14:paraId="02BE4CDC" w14:textId="77777777" w:rsidR="00EB5771" w:rsidRDefault="00EB5771">
      <w:pPr>
        <w:pStyle w:val="Standard"/>
      </w:pPr>
    </w:p>
    <w:p w14:paraId="59973C62" w14:textId="77777777" w:rsidR="00EB5771" w:rsidRDefault="00A643EB">
      <w:pPr>
        <w:pStyle w:val="Standard"/>
      </w:pPr>
      <w:r>
        <w:t>EXCEPT FOR THE EXPRESS WARRANTIES IN SECTION 3, THE CONTRIBUTION IS PROVIDED "AS IS". MORE PARTICULARLY, ALL EXPRESS OR IMPLIED WARRANTIES INCLUDING, WITHOUT LIMITATION, ANY IMPLIED WARRANTY OF MERCHANTABILITY, FITNESS FOR A PARTICULAR PURPOSE AND NON-INFRINGEMENT ARE EXPRESSLY DISCLAIMED BY YOU TO US AND BY US TO YOU. TO THE EXTENT THAT ANY SUCH WARRANTIES CANNOT BE DISCLAIMED, SUCH WARRANTY IS LIMITED IN DURATION TO THE MINIMUM PERIOD PERMITTED BY LAW.</w:t>
      </w:r>
    </w:p>
    <w:p w14:paraId="19F458BE" w14:textId="77777777" w:rsidR="00EB5771" w:rsidRDefault="00EB5771">
      <w:pPr>
        <w:pStyle w:val="Standard"/>
      </w:pPr>
    </w:p>
    <w:p w14:paraId="4DFD3309" w14:textId="77777777" w:rsidR="00EB5771" w:rsidRDefault="00A643EB">
      <w:pPr>
        <w:pStyle w:val="Standard"/>
        <w:rPr>
          <w:b/>
          <w:bCs/>
        </w:rPr>
      </w:pPr>
      <w:r>
        <w:rPr>
          <w:b/>
          <w:bCs/>
        </w:rPr>
        <w:t>5. Consequential Damage Waiver</w:t>
      </w:r>
    </w:p>
    <w:p w14:paraId="059BBB16" w14:textId="77777777" w:rsidR="00EB5771" w:rsidRDefault="00EB5771">
      <w:pPr>
        <w:pStyle w:val="Standard"/>
      </w:pPr>
    </w:p>
    <w:p w14:paraId="4264F42A" w14:textId="77777777" w:rsidR="00EB5771" w:rsidRDefault="00A643EB">
      <w:pPr>
        <w:pStyle w:val="Standard"/>
      </w:pPr>
      <w:r>
        <w:t>TO THE MAXIMUM EXTENT PERMITTED BY APPLICABLE LAW, IN NO EVENT WILL YOU OR US BE LIABLE FOR ANY LOSS OF PROFITS, LOSS OF ANTICIPATED SAVINGS, LOSS OF DATA, INDIRECT, SPECIAL, INCIDENTAL, CONSEQUENTIAL AND EXEMPLARY DAMAGES ARISING OUT OF THIS AGREEMENT REGARDLESS OF THE LEGAL OR EQUITABLE THEORY (CONTRACT, TORT OR OTHERWISE) UPON WHICH THE CLAIM IS BASED.</w:t>
      </w:r>
    </w:p>
    <w:p w14:paraId="35F7B970" w14:textId="77777777" w:rsidR="00EB5771" w:rsidRDefault="00EB5771">
      <w:pPr>
        <w:pStyle w:val="Standard"/>
      </w:pPr>
    </w:p>
    <w:p w14:paraId="7B91D0C8" w14:textId="77777777" w:rsidR="00EB5771" w:rsidRDefault="00A643EB">
      <w:pPr>
        <w:pStyle w:val="Standard"/>
        <w:rPr>
          <w:b/>
          <w:bCs/>
        </w:rPr>
      </w:pPr>
      <w:r>
        <w:rPr>
          <w:b/>
          <w:bCs/>
        </w:rPr>
        <w:t>6. Miscellaneous</w:t>
      </w:r>
    </w:p>
    <w:p w14:paraId="2403735B" w14:textId="77777777" w:rsidR="00EB5771" w:rsidRDefault="00EB5771">
      <w:pPr>
        <w:pStyle w:val="Standard"/>
      </w:pPr>
    </w:p>
    <w:p w14:paraId="5F472383" w14:textId="77777777" w:rsidR="004E79AB" w:rsidRDefault="00A643EB">
      <w:pPr>
        <w:pStyle w:val="Standard"/>
        <w:rPr>
          <w:ins w:id="48" w:author="Webber Wentzel" w:date="2020-12-03T12:43:00Z"/>
        </w:rPr>
      </w:pPr>
      <w:r>
        <w:t xml:space="preserve">6.1 This Agreement will be governed by and construed in accordance with the laws of </w:t>
      </w:r>
      <w:ins w:id="49" w:author="Webber Wentzel" w:date="2020-12-03T12:42:00Z">
        <w:r w:rsidR="004E79AB">
          <w:t>South Africa</w:t>
        </w:r>
      </w:ins>
      <w:commentRangeStart w:id="50"/>
      <w:del w:id="51" w:author="Webber Wentzel" w:date="2020-12-03T12:42:00Z">
        <w:r w:rsidDel="004E79AB">
          <w:delText xml:space="preserve">[JURISDICTION] </w:delText>
        </w:r>
      </w:del>
      <w:commentRangeEnd w:id="50"/>
      <w:r w:rsidR="004D7C8F">
        <w:rPr>
          <w:rStyle w:val="CommentReference"/>
          <w:rFonts w:cs="Mangal"/>
        </w:rPr>
        <w:commentReference w:id="50"/>
      </w:r>
      <w:r>
        <w:t xml:space="preserve">excluding its conflicts of law provisions. Under certain circumstances, the governing law in this section might be superseded by the United Nations Convention on Contracts for the International Sale of Goods ("UN Convention") and the parties intend to avoid the application of </w:t>
      </w:r>
      <w:r>
        <w:lastRenderedPageBreak/>
        <w:t>the UN Convention to this Agreement and, thus, exclude the application of the UN Convention in its entirety to this Agreement.</w:t>
      </w:r>
      <w:ins w:id="52" w:author="Webber Wentzel" w:date="2020-12-03T12:43:00Z">
        <w:r w:rsidR="004E79AB">
          <w:t xml:space="preserve"> </w:t>
        </w:r>
      </w:ins>
    </w:p>
    <w:p w14:paraId="3D21C67D" w14:textId="77777777" w:rsidR="004E79AB" w:rsidRDefault="004E79AB">
      <w:pPr>
        <w:pStyle w:val="Standard"/>
        <w:rPr>
          <w:ins w:id="53" w:author="Webber Wentzel" w:date="2020-12-03T12:43:00Z"/>
        </w:rPr>
      </w:pPr>
    </w:p>
    <w:p w14:paraId="01750DF0" w14:textId="2A64AE65" w:rsidR="0002708E" w:rsidRDefault="004E79AB" w:rsidP="0002708E">
      <w:pPr>
        <w:pStyle w:val="Standard"/>
        <w:rPr>
          <w:ins w:id="54" w:author="Webber Wentzel" w:date="2020-12-03T12:46:00Z"/>
        </w:rPr>
      </w:pPr>
      <w:ins w:id="55" w:author="Webber Wentzel" w:date="2020-12-03T12:44:00Z">
        <w:r>
          <w:t xml:space="preserve">6.2 </w:t>
        </w:r>
      </w:ins>
      <w:ins w:id="56" w:author="Webber Wentzel" w:date="2020-12-03T12:46:00Z">
        <w:r w:rsidR="0002708E">
          <w:t xml:space="preserve">The Parties consent to the non-exclusive jurisdiction of the </w:t>
        </w:r>
      </w:ins>
      <w:ins w:id="57" w:author="Webber Wentzel" w:date="2020-12-03T15:47:00Z">
        <w:r w:rsidR="00EF3CF4" w:rsidRPr="00EF3CF4">
          <w:t>High Court of South Africa (Western Cape Division, Cape Town)</w:t>
        </w:r>
      </w:ins>
      <w:ins w:id="58" w:author="Webber Wentzel" w:date="2020-12-03T12:46:00Z">
        <w:r w:rsidR="0002708E">
          <w:t>, for any proceedings arising out of or in connection with this agreement.</w:t>
        </w:r>
      </w:ins>
    </w:p>
    <w:p w14:paraId="336D36B6" w14:textId="02A45368" w:rsidR="00EB5771" w:rsidDel="004E79AB" w:rsidRDefault="00EB5771">
      <w:pPr>
        <w:pStyle w:val="Standard"/>
        <w:rPr>
          <w:del w:id="59" w:author="Webber Wentzel" w:date="2020-12-03T12:43:00Z"/>
        </w:rPr>
      </w:pPr>
    </w:p>
    <w:p w14:paraId="7FD8B6FC" w14:textId="77777777" w:rsidR="00EB5771" w:rsidRDefault="00EB5771">
      <w:pPr>
        <w:pStyle w:val="Standard"/>
      </w:pPr>
    </w:p>
    <w:p w14:paraId="37F0DDB4" w14:textId="736ECA17" w:rsidR="00EB5771" w:rsidRDefault="00A643EB">
      <w:pPr>
        <w:pStyle w:val="Standard"/>
      </w:pPr>
      <w:r>
        <w:t>6.</w:t>
      </w:r>
      <w:ins w:id="60" w:author="Webber Wentzel" w:date="2020-12-03T12:47:00Z">
        <w:r w:rsidR="0002708E">
          <w:t>3</w:t>
        </w:r>
      </w:ins>
      <w:del w:id="61" w:author="Webber Wentzel" w:date="2020-12-03T12:47:00Z">
        <w:r w:rsidDel="0002708E">
          <w:delText>2</w:delText>
        </w:r>
      </w:del>
      <w:r>
        <w:t xml:space="preserve"> This Agreement sets out the entire agreement between You and Us for Your Contributions to Us and overrides all other agreements or understandings.</w:t>
      </w:r>
    </w:p>
    <w:p w14:paraId="2E761B7B" w14:textId="77777777" w:rsidR="00EB5771" w:rsidRDefault="00EB5771">
      <w:pPr>
        <w:pStyle w:val="Standard"/>
      </w:pPr>
    </w:p>
    <w:p w14:paraId="04091667" w14:textId="03546D37" w:rsidR="00EB5771" w:rsidRDefault="00A643EB">
      <w:pPr>
        <w:pStyle w:val="Standard"/>
      </w:pPr>
      <w:r>
        <w:t>6.</w:t>
      </w:r>
      <w:ins w:id="62" w:author="Webber Wentzel" w:date="2020-12-03T12:47:00Z">
        <w:r w:rsidR="0002708E">
          <w:t>4</w:t>
        </w:r>
      </w:ins>
      <w:del w:id="63" w:author="Webber Wentzel" w:date="2020-12-03T12:47:00Z">
        <w:r w:rsidDel="0002708E">
          <w:delText>3</w:delText>
        </w:r>
      </w:del>
      <w:r>
        <w:t xml:space="preserve">  If You or We assign the rights or obligations received through this Agreement to a third party, as a condition of the assignment, that third party must agree in writing to abide by all the rights and obligations in the Agreement.</w:t>
      </w:r>
    </w:p>
    <w:p w14:paraId="6BAD234A" w14:textId="77777777" w:rsidR="00EB5771" w:rsidRDefault="00EB5771">
      <w:pPr>
        <w:pStyle w:val="Standard"/>
      </w:pPr>
    </w:p>
    <w:p w14:paraId="6C2FBEB9" w14:textId="5361EF3F" w:rsidR="00EB5771" w:rsidRDefault="00A643EB">
      <w:pPr>
        <w:pStyle w:val="Standard"/>
      </w:pPr>
      <w:r>
        <w:t>6.</w:t>
      </w:r>
      <w:ins w:id="64" w:author="Webber Wentzel" w:date="2020-12-03T12:47:00Z">
        <w:r w:rsidR="0002708E">
          <w:t>5</w:t>
        </w:r>
      </w:ins>
      <w:del w:id="65" w:author="Webber Wentzel" w:date="2020-12-03T12:47:00Z">
        <w:r w:rsidDel="0002708E">
          <w:delText>4</w:delText>
        </w:r>
      </w:del>
      <w:r>
        <w:t xml:space="preserve"> The failure of either party to require performance by the other party of any provision of this Agreement in one situation shall not affect the right of a party to require such performance at any time in the future. A waiver of performance under a provision in one situation shall not be considered a waiver of the performance of the provision in the future or a waiver of the provision in its entirety.</w:t>
      </w:r>
    </w:p>
    <w:p w14:paraId="7EB4AE52" w14:textId="77777777" w:rsidR="00EB5771" w:rsidRDefault="00EB5771">
      <w:pPr>
        <w:pStyle w:val="Standard"/>
      </w:pPr>
    </w:p>
    <w:p w14:paraId="74908E60" w14:textId="56B22475" w:rsidR="00EB5771" w:rsidRDefault="00A643EB">
      <w:pPr>
        <w:pStyle w:val="Standard"/>
      </w:pPr>
      <w:r>
        <w:t>6.</w:t>
      </w:r>
      <w:ins w:id="66" w:author="Webber Wentzel" w:date="2020-12-03T12:47:00Z">
        <w:r w:rsidR="0002708E">
          <w:t>6</w:t>
        </w:r>
      </w:ins>
      <w:del w:id="67" w:author="Webber Wentzel" w:date="2020-12-03T12:47:00Z">
        <w:r w:rsidDel="0002708E">
          <w:delText>5</w:delText>
        </w:r>
      </w:del>
      <w:r>
        <w:t xml:space="preserve"> If any provision of this Agreement is found void and unenforceable, such provision will be replaced to the extent possible with a provision that comes closest to the meaning of the original provision and which is enforceable.  The terms and conditions set forth in this Agreement shall apply notwithstanding any failure of essential purpose of this Agreement or any limited remedy to the maximum extent possible under law.</w:t>
      </w:r>
    </w:p>
    <w:p w14:paraId="68B2EC30" w14:textId="77777777" w:rsidR="00EB5771" w:rsidRDefault="00EB5771">
      <w:pPr>
        <w:pStyle w:val="Standard"/>
        <w:tabs>
          <w:tab w:val="left" w:pos="913"/>
        </w:tabs>
      </w:pPr>
    </w:p>
    <w:p w14:paraId="331BDC42" w14:textId="77777777" w:rsidR="00EB5771" w:rsidRDefault="00A643EB">
      <w:pPr>
        <w:pStyle w:val="Standard"/>
        <w:tabs>
          <w:tab w:val="left" w:pos="913"/>
        </w:tabs>
      </w:pPr>
      <w:r>
        <w:t>You</w:t>
      </w:r>
    </w:p>
    <w:p w14:paraId="4EDD9C41" w14:textId="77777777" w:rsidR="00EB5771" w:rsidRDefault="00A643EB">
      <w:pPr>
        <w:pStyle w:val="Standard"/>
        <w:tabs>
          <w:tab w:val="left" w:pos="913"/>
        </w:tabs>
      </w:pPr>
      <w:r>
        <w:t>________________________</w:t>
      </w:r>
    </w:p>
    <w:p w14:paraId="26C04002" w14:textId="77777777" w:rsidR="00EB5771" w:rsidRDefault="00A643EB">
      <w:pPr>
        <w:pStyle w:val="Standard"/>
        <w:tabs>
          <w:tab w:val="left" w:pos="913"/>
        </w:tabs>
      </w:pPr>
      <w:r>
        <w:t>Name:</w:t>
      </w:r>
      <w:r>
        <w:tab/>
        <w:t>________________________</w:t>
      </w:r>
    </w:p>
    <w:p w14:paraId="386450C3" w14:textId="77777777" w:rsidR="00EB5771" w:rsidRDefault="00A643EB">
      <w:pPr>
        <w:pStyle w:val="Standard"/>
        <w:tabs>
          <w:tab w:val="left" w:pos="913"/>
        </w:tabs>
      </w:pPr>
      <w:r>
        <w:t>Title:</w:t>
      </w:r>
      <w:r>
        <w:tab/>
        <w:t>________________________</w:t>
      </w:r>
    </w:p>
    <w:p w14:paraId="7B7B1FFA" w14:textId="77777777" w:rsidR="00EB5771" w:rsidRDefault="00A643EB">
      <w:pPr>
        <w:pStyle w:val="Standard"/>
        <w:tabs>
          <w:tab w:val="left" w:pos="913"/>
        </w:tabs>
      </w:pPr>
      <w:r>
        <w:t>Address:</w:t>
      </w:r>
      <w:r>
        <w:tab/>
        <w:t>________________________</w:t>
      </w:r>
    </w:p>
    <w:p w14:paraId="3D86C38A" w14:textId="77777777" w:rsidR="00EB5771" w:rsidRDefault="00A643EB">
      <w:pPr>
        <w:pStyle w:val="Standard"/>
        <w:tabs>
          <w:tab w:val="left" w:pos="913"/>
        </w:tabs>
      </w:pPr>
      <w:r>
        <w:tab/>
        <w:t>________________________</w:t>
      </w:r>
    </w:p>
    <w:p w14:paraId="76085993" w14:textId="77777777" w:rsidR="00EB5771" w:rsidRDefault="00EB5771">
      <w:pPr>
        <w:pStyle w:val="Standard"/>
        <w:tabs>
          <w:tab w:val="left" w:pos="913"/>
        </w:tabs>
      </w:pPr>
    </w:p>
    <w:p w14:paraId="39615171" w14:textId="77777777" w:rsidR="00EB5771" w:rsidRDefault="00A643EB">
      <w:pPr>
        <w:pStyle w:val="Standard"/>
        <w:tabs>
          <w:tab w:val="left" w:pos="913"/>
        </w:tabs>
      </w:pPr>
      <w:r>
        <w:t>Us</w:t>
      </w:r>
    </w:p>
    <w:p w14:paraId="657E2B66" w14:textId="77777777" w:rsidR="00EB5771" w:rsidRDefault="00A643EB">
      <w:pPr>
        <w:pStyle w:val="Standard"/>
        <w:tabs>
          <w:tab w:val="left" w:pos="913"/>
        </w:tabs>
      </w:pPr>
      <w:r>
        <w:t>________________________</w:t>
      </w:r>
    </w:p>
    <w:p w14:paraId="3453CF9B" w14:textId="77777777" w:rsidR="00EB5771" w:rsidRDefault="00A643EB">
      <w:pPr>
        <w:pStyle w:val="Standard"/>
        <w:tabs>
          <w:tab w:val="left" w:pos="913"/>
        </w:tabs>
      </w:pPr>
      <w:r>
        <w:t>Name:</w:t>
      </w:r>
      <w:r>
        <w:tab/>
        <w:t>________________________</w:t>
      </w:r>
    </w:p>
    <w:p w14:paraId="0E504833" w14:textId="77777777" w:rsidR="00EB5771" w:rsidRDefault="00A643EB">
      <w:pPr>
        <w:pStyle w:val="Standard"/>
        <w:tabs>
          <w:tab w:val="left" w:pos="913"/>
        </w:tabs>
      </w:pPr>
      <w:r>
        <w:t>Title:</w:t>
      </w:r>
      <w:r>
        <w:tab/>
        <w:t>________________________</w:t>
      </w:r>
    </w:p>
    <w:p w14:paraId="38EE8CAB" w14:textId="77777777" w:rsidR="00EB5771" w:rsidRDefault="00A643EB">
      <w:pPr>
        <w:pStyle w:val="Standard"/>
        <w:tabs>
          <w:tab w:val="left" w:pos="913"/>
        </w:tabs>
      </w:pPr>
      <w:r>
        <w:t>Address:</w:t>
      </w:r>
      <w:r>
        <w:tab/>
        <w:t>________________________</w:t>
      </w:r>
    </w:p>
    <w:p w14:paraId="3297422E" w14:textId="77777777" w:rsidR="00EB5771" w:rsidRDefault="00A643EB">
      <w:pPr>
        <w:pStyle w:val="Standard"/>
        <w:tabs>
          <w:tab w:val="left" w:pos="913"/>
        </w:tabs>
      </w:pPr>
      <w:r>
        <w:tab/>
        <w:t>________________________</w:t>
      </w:r>
    </w:p>
    <w:p w14:paraId="6FD2B22E" w14:textId="77777777" w:rsidR="00EB5771" w:rsidRDefault="00EB5771">
      <w:pPr>
        <w:pStyle w:val="Standard"/>
      </w:pPr>
    </w:p>
    <w:p w14:paraId="010A75E4" w14:textId="77777777" w:rsidR="00EB5771" w:rsidRDefault="00EB5771">
      <w:pPr>
        <w:pStyle w:val="Standard"/>
      </w:pPr>
    </w:p>
    <w:p w14:paraId="095963F4" w14:textId="77777777" w:rsidR="00EB5771" w:rsidRDefault="00EB5771">
      <w:pPr>
        <w:pStyle w:val="Standard"/>
      </w:pPr>
    </w:p>
    <w:p w14:paraId="455C3CFE" w14:textId="77777777" w:rsidR="00EB5771" w:rsidRDefault="00EB5771">
      <w:pPr>
        <w:pStyle w:val="Standard"/>
      </w:pPr>
    </w:p>
    <w:p w14:paraId="7E9CA7D6" w14:textId="77777777" w:rsidR="00EB5771" w:rsidRDefault="00EB5771">
      <w:pPr>
        <w:pStyle w:val="Standard"/>
      </w:pPr>
    </w:p>
    <w:p w14:paraId="6B1E3BDB" w14:textId="77777777" w:rsidR="00EB5771" w:rsidRDefault="00EB5771">
      <w:pPr>
        <w:pStyle w:val="Standard"/>
      </w:pPr>
    </w:p>
    <w:p w14:paraId="01EB238B" w14:textId="77777777" w:rsidR="00EB5771" w:rsidRDefault="00EB5771">
      <w:pPr>
        <w:pStyle w:val="Standard"/>
      </w:pPr>
    </w:p>
    <w:p w14:paraId="34BF3D06" w14:textId="77777777" w:rsidR="00EB5771" w:rsidRDefault="00EB5771">
      <w:pPr>
        <w:pStyle w:val="Standard"/>
      </w:pPr>
    </w:p>
    <w:p w14:paraId="2794EB7F" w14:textId="77777777" w:rsidR="00EB5771" w:rsidRDefault="00EB5771">
      <w:pPr>
        <w:pStyle w:val="Standard"/>
      </w:pPr>
    </w:p>
    <w:p w14:paraId="171B293A" w14:textId="77777777" w:rsidR="00EB5771" w:rsidRDefault="00EB5771">
      <w:pPr>
        <w:pStyle w:val="Standard"/>
      </w:pPr>
    </w:p>
    <w:p w14:paraId="0809517E" w14:textId="77777777" w:rsidR="00EB5771" w:rsidRDefault="00EB5771">
      <w:pPr>
        <w:pStyle w:val="Standard"/>
      </w:pPr>
    </w:p>
    <w:p w14:paraId="688803D2" w14:textId="77777777" w:rsidR="00EB5771" w:rsidRDefault="00EB5771">
      <w:pPr>
        <w:pStyle w:val="Standard"/>
      </w:pPr>
    </w:p>
    <w:p w14:paraId="45078035" w14:textId="77777777" w:rsidR="00EB5771" w:rsidRDefault="00EB5771">
      <w:pPr>
        <w:pStyle w:val="Standard"/>
      </w:pPr>
    </w:p>
    <w:p w14:paraId="4BCE40D4" w14:textId="77777777" w:rsidR="00EB5771" w:rsidRDefault="00EB5771">
      <w:pPr>
        <w:pStyle w:val="Standard"/>
      </w:pPr>
    </w:p>
    <w:p w14:paraId="4299DB1C" w14:textId="77777777" w:rsidR="00EB5771" w:rsidRDefault="00A643EB">
      <w:pPr>
        <w:pStyle w:val="Standard"/>
        <w:jc w:val="center"/>
      </w:pPr>
      <w:r>
        <w:rPr>
          <w:noProof/>
          <w:lang w:val="en-GB" w:eastAsia="en-GB" w:bidi="ar-SA"/>
        </w:rPr>
        <w:drawing>
          <wp:anchor distT="0" distB="0" distL="114300" distR="114300" simplePos="0" relativeHeight="251658240" behindDoc="0" locked="0" layoutInCell="1" allowOverlap="1" wp14:anchorId="23778FB3" wp14:editId="3CD0874A">
            <wp:simplePos x="0" y="0"/>
            <wp:positionH relativeFrom="column">
              <wp:align>center</wp:align>
            </wp:positionH>
            <wp:positionV relativeFrom="paragraph">
              <wp:align>top</wp:align>
            </wp:positionV>
            <wp:extent cx="838047" cy="295168"/>
            <wp:effectExtent l="0" t="0" r="153" b="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838047" cy="295168"/>
                    </a:xfrm>
                    <a:prstGeom prst="rect">
                      <a:avLst/>
                    </a:prstGeom>
                  </pic:spPr>
                </pic:pic>
              </a:graphicData>
            </a:graphic>
          </wp:anchor>
        </w:drawing>
      </w:r>
      <w:r>
        <w:t xml:space="preserve">This work is licensed under a </w:t>
      </w:r>
      <w:hyperlink r:id="rId10" w:history="1">
        <w:r>
          <w:t>Creative Commons Attribution 3.0 Unported License</w:t>
        </w:r>
      </w:hyperlink>
      <w:r>
        <w:t>.</w:t>
      </w:r>
    </w:p>
    <w:sectPr w:rsidR="00EB5771">
      <w:footerReference w:type="default" r:id="rId11"/>
      <w:pgSz w:w="12240" w:h="15840"/>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0" w:author="Webber Wentzel" w:date="2020-11-30T09:18:00Z" w:initials="WW">
    <w:p w14:paraId="6CA807F3" w14:textId="235CD588" w:rsidR="004D7C8F" w:rsidRDefault="004D7C8F">
      <w:pPr>
        <w:pStyle w:val="CommentText"/>
      </w:pPr>
      <w:r>
        <w:rPr>
          <w:rStyle w:val="CommentReference"/>
        </w:rPr>
        <w:annotationRef/>
      </w:r>
      <w:r w:rsidR="004E79AB">
        <w:t>Recommend South Africa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A807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A807F3" w16cid:durableId="237359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735B4" w14:textId="77777777" w:rsidR="00DC162D" w:rsidRDefault="00DC162D">
      <w:r>
        <w:separator/>
      </w:r>
    </w:p>
  </w:endnote>
  <w:endnote w:type="continuationSeparator" w:id="0">
    <w:p w14:paraId="03D4FFAD" w14:textId="77777777" w:rsidR="00DC162D" w:rsidRDefault="00DC1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15FCA" w14:textId="77777777" w:rsidR="00DC429B" w:rsidRDefault="00A643EB">
    <w:pPr>
      <w:pStyle w:val="Footer"/>
      <w:rPr>
        <w:sz w:val="18"/>
        <w:szCs w:val="18"/>
      </w:rPr>
    </w:pPr>
    <w:r>
      <w:rPr>
        <w:sz w:val="18"/>
        <w:szCs w:val="18"/>
      </w:rPr>
      <w:t>Harmony Entity Contributor Assignment Agreement (HA-CAA-E)</w:t>
    </w:r>
    <w:r>
      <w:rPr>
        <w:sz w:val="18"/>
        <w:szCs w:val="18"/>
      </w:rPr>
      <w:tab/>
    </w:r>
    <w:r>
      <w:rPr>
        <w:sz w:val="18"/>
        <w:szCs w:val="18"/>
      </w:rPr>
      <w:tab/>
    </w:r>
    <w:r>
      <w:rPr>
        <w:sz w:val="18"/>
        <w:szCs w:val="18"/>
      </w:rPr>
      <w:fldChar w:fldCharType="begin"/>
    </w:r>
    <w:r>
      <w:rPr>
        <w:sz w:val="18"/>
        <w:szCs w:val="18"/>
      </w:rPr>
      <w:instrText xml:space="preserve"> PAGE </w:instrText>
    </w:r>
    <w:r>
      <w:rPr>
        <w:sz w:val="18"/>
        <w:szCs w:val="18"/>
      </w:rPr>
      <w:fldChar w:fldCharType="separate"/>
    </w:r>
    <w:r w:rsidR="004D7C8F">
      <w:rPr>
        <w:noProof/>
        <w:sz w:val="18"/>
        <w:szCs w:val="18"/>
      </w:rPr>
      <w:t>4</w:t>
    </w:r>
    <w:r>
      <w:rPr>
        <w:sz w:val="18"/>
        <w:szCs w:val="18"/>
      </w:rPr>
      <w:fldChar w:fldCharType="end"/>
    </w:r>
  </w:p>
  <w:p w14:paraId="09048707" w14:textId="77777777" w:rsidR="00DC429B" w:rsidRDefault="00A643EB">
    <w:pPr>
      <w:pStyle w:val="Footer"/>
      <w:rPr>
        <w:sz w:val="18"/>
        <w:szCs w:val="18"/>
      </w:rPr>
    </w:pPr>
    <w:r>
      <w:rPr>
        <w:sz w:val="18"/>
        <w:szCs w:val="18"/>
      </w:rPr>
      <w:t>Version 1.0 July 4, 2011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03286" w14:textId="77777777" w:rsidR="00DC162D" w:rsidRDefault="00DC162D">
      <w:r>
        <w:rPr>
          <w:color w:val="000000"/>
        </w:rPr>
        <w:ptab w:relativeTo="margin" w:alignment="center" w:leader="none"/>
      </w:r>
    </w:p>
  </w:footnote>
  <w:footnote w:type="continuationSeparator" w:id="0">
    <w:p w14:paraId="19E6D335" w14:textId="77777777" w:rsidR="00DC162D" w:rsidRDefault="00DC162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bber Wentzel">
    <w15:presenceInfo w15:providerId="None" w15:userId="Webber Wentz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771"/>
    <w:rsid w:val="0002708E"/>
    <w:rsid w:val="001774FA"/>
    <w:rsid w:val="00454041"/>
    <w:rsid w:val="004D7C8F"/>
    <w:rsid w:val="004E79AB"/>
    <w:rsid w:val="0057313E"/>
    <w:rsid w:val="005B77DB"/>
    <w:rsid w:val="00A643EB"/>
    <w:rsid w:val="00C213A9"/>
    <w:rsid w:val="00DC162D"/>
    <w:rsid w:val="00E463F7"/>
    <w:rsid w:val="00EB5771"/>
    <w:rsid w:val="00EF3CF4"/>
    <w:rsid w:val="00F56327"/>
    <w:rsid w:val="00FA2DC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04B4A"/>
  <w15:docId w15:val="{854F49DE-3465-4A13-B0A2-DCA2F19C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Lucida 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Footer">
    <w:name w:val="footer"/>
    <w:basedOn w:val="Standard"/>
    <w:pPr>
      <w:suppressLineNumbers/>
      <w:tabs>
        <w:tab w:val="center" w:pos="4986"/>
        <w:tab w:val="right" w:pos="9972"/>
      </w:tabs>
    </w:pPr>
  </w:style>
  <w:style w:type="character" w:customStyle="1" w:styleId="Internetlink">
    <w:name w:val="Internet link"/>
    <w:rPr>
      <w:color w:val="000080"/>
      <w:u w:val="single"/>
    </w:rPr>
  </w:style>
  <w:style w:type="character" w:styleId="CommentReference">
    <w:name w:val="annotation reference"/>
    <w:basedOn w:val="DefaultParagraphFont"/>
    <w:uiPriority w:val="99"/>
    <w:semiHidden/>
    <w:unhideWhenUsed/>
    <w:rsid w:val="004D7C8F"/>
    <w:rPr>
      <w:sz w:val="16"/>
      <w:szCs w:val="16"/>
    </w:rPr>
  </w:style>
  <w:style w:type="paragraph" w:styleId="CommentText">
    <w:name w:val="annotation text"/>
    <w:basedOn w:val="Normal"/>
    <w:link w:val="CommentTextChar"/>
    <w:uiPriority w:val="99"/>
    <w:semiHidden/>
    <w:unhideWhenUsed/>
    <w:rsid w:val="004D7C8F"/>
    <w:rPr>
      <w:rFonts w:cs="Mangal"/>
      <w:sz w:val="20"/>
      <w:szCs w:val="18"/>
    </w:rPr>
  </w:style>
  <w:style w:type="character" w:customStyle="1" w:styleId="CommentTextChar">
    <w:name w:val="Comment Text Char"/>
    <w:basedOn w:val="DefaultParagraphFont"/>
    <w:link w:val="CommentText"/>
    <w:uiPriority w:val="99"/>
    <w:semiHidden/>
    <w:rsid w:val="004D7C8F"/>
    <w:rPr>
      <w:rFonts w:cs="Mangal"/>
      <w:sz w:val="20"/>
      <w:szCs w:val="18"/>
    </w:rPr>
  </w:style>
  <w:style w:type="paragraph" w:styleId="CommentSubject">
    <w:name w:val="annotation subject"/>
    <w:basedOn w:val="CommentText"/>
    <w:next w:val="CommentText"/>
    <w:link w:val="CommentSubjectChar"/>
    <w:uiPriority w:val="99"/>
    <w:semiHidden/>
    <w:unhideWhenUsed/>
    <w:rsid w:val="004D7C8F"/>
    <w:rPr>
      <w:b/>
      <w:bCs/>
    </w:rPr>
  </w:style>
  <w:style w:type="character" w:customStyle="1" w:styleId="CommentSubjectChar">
    <w:name w:val="Comment Subject Char"/>
    <w:basedOn w:val="CommentTextChar"/>
    <w:link w:val="CommentSubject"/>
    <w:uiPriority w:val="99"/>
    <w:semiHidden/>
    <w:rsid w:val="004D7C8F"/>
    <w:rPr>
      <w:rFonts w:cs="Mangal"/>
      <w:b/>
      <w:bCs/>
      <w:sz w:val="20"/>
      <w:szCs w:val="18"/>
    </w:rPr>
  </w:style>
  <w:style w:type="paragraph" w:styleId="BalloonText">
    <w:name w:val="Balloon Text"/>
    <w:basedOn w:val="Normal"/>
    <w:link w:val="BalloonTextChar"/>
    <w:uiPriority w:val="99"/>
    <w:semiHidden/>
    <w:unhideWhenUsed/>
    <w:rsid w:val="004D7C8F"/>
    <w:rPr>
      <w:rFonts w:ascii="Tahoma" w:hAnsi="Tahoma" w:cs="Mangal"/>
      <w:sz w:val="16"/>
      <w:szCs w:val="14"/>
    </w:rPr>
  </w:style>
  <w:style w:type="character" w:customStyle="1" w:styleId="BalloonTextChar">
    <w:name w:val="Balloon Text Char"/>
    <w:basedOn w:val="DefaultParagraphFont"/>
    <w:link w:val="BalloonText"/>
    <w:uiPriority w:val="99"/>
    <w:semiHidden/>
    <w:rsid w:val="004D7C8F"/>
    <w:rPr>
      <w:rFonts w:ascii="Tahoma" w:hAnsi="Tahoma" w:cs="Mangal"/>
      <w:sz w:val="16"/>
      <w:szCs w:val="14"/>
    </w:rPr>
  </w:style>
  <w:style w:type="paragraph" w:customStyle="1" w:styleId="WWBodyText2">
    <w:name w:val="WW_BodyText2"/>
    <w:basedOn w:val="Normal"/>
    <w:rsid w:val="0002708E"/>
    <w:pPr>
      <w:widowControl/>
      <w:tabs>
        <w:tab w:val="left" w:pos="3402"/>
        <w:tab w:val="left" w:pos="3969"/>
      </w:tabs>
      <w:autoSpaceDN/>
      <w:spacing w:after="240" w:line="360" w:lineRule="auto"/>
      <w:ind w:left="1134"/>
      <w:jc w:val="both"/>
      <w:textAlignment w:val="auto"/>
    </w:pPr>
    <w:rPr>
      <w:rFonts w:ascii="Arial" w:eastAsia="Times New Roman" w:hAnsi="Arial" w:cs="Times New Roman"/>
      <w:kern w:val="0"/>
      <w:sz w:val="22"/>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648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microsoft.com/office/2016/09/relationships/commentsIds" Target="commentsIds.xml" Id="rId8" /><Relationship Type="http://schemas.microsoft.com/office/2011/relationships/people" Target="people.xml" Id="rId13" /><Relationship Type="http://schemas.openxmlformats.org/officeDocument/2006/relationships/webSettings" Target="webSettings.xml" Id="rId3" /><Relationship Type="http://schemas.microsoft.com/office/2011/relationships/commentsExtended" Target="commentsExtended.xml"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omments" Target="comments.xml" Id="rId6" /><Relationship Type="http://schemas.openxmlformats.org/officeDocument/2006/relationships/footer" Target="footer1.xml" Id="rId11" /><Relationship Type="http://schemas.openxmlformats.org/officeDocument/2006/relationships/endnotes" Target="endnotes.xml" Id="rId5" /><Relationship Type="http://schemas.openxmlformats.org/officeDocument/2006/relationships/hyperlink" Target="http://creativecommons.org/licenses/by/3.0/" TargetMode="External" Id="rId10" /><Relationship Type="http://schemas.openxmlformats.org/officeDocument/2006/relationships/footnotes" Target="footnotes.xml" Id="rId4" /><Relationship Type="http://schemas.openxmlformats.org/officeDocument/2006/relationships/image" Target="media/image1.png" Id="rId9" /><Relationship Type="http://schemas.openxmlformats.org/officeDocument/2006/relationships/theme" Target="theme/theme1.xml" Id="rId14" /><Relationship Type="http://schemas.openxmlformats.org/officeDocument/2006/relationships/customXml" Target="/customXML/item.xml" Id="imanag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xml>��< ? x m l   v e r s i o n = " 1 . 0 "   e n c o d i n g = " u t f - 1 6 " ? >  
 < p r o p e r t i e s   x m l n s = " h t t p : / / w w w . i m a n a g e . c o m / w o r k / x m l s c h e m a " >  
     < d o c u m e n t i d > W S _ C P T ! 3 6 9 0 6 5 5 . 1 < / d o c u m e n t i d >  
     < s e n d e r i d > L I Z H < / s e n d e r i d >  
     < s e n d e r e m a i l > L I Z . H A D Z I G R I G O R I O U @ W E B B E R W E N T Z E L . C O M < / s e n d e r e m a i l >  
     < l a s t m o d i f i e d > 2 0 2 0 - 1 2 - 0 4 T 0 9 : 1 2 : 0 0 . 0 0 0 0 0 0 0 + 0 2 : 0 0 < / l a s t m o d i f i e d >  
     < d a t a b a s e > W S _ C P T < / d a t a b a s e >  
 < / p r o p e r t i e s > 
</file>

<file path=docProps/app.xml><?xml version="1.0" encoding="utf-8"?>
<Properties xmlns="http://schemas.openxmlformats.org/officeDocument/2006/extended-properties" xmlns:vt="http://schemas.openxmlformats.org/officeDocument/2006/docPropsVTypes">
  <Template>Normal</Template>
  <TotalTime>26</TotalTime>
  <Pages>5</Pages>
  <Words>1683</Words>
  <Characters>9039</Characters>
  <Application>Microsoft Office Word</Application>
  <DocSecurity>0</DocSecurity>
  <Lines>210</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Park</dc:creator>
  <cp:lastModifiedBy>Webber Wentzel</cp:lastModifiedBy>
  <cp:revision>4</cp:revision>
  <dcterms:created xsi:type="dcterms:W3CDTF">2020-12-03T13:30:00Z</dcterms:created>
  <dcterms:modified xsi:type="dcterms:W3CDTF">2020-12-04T07:12:00Z</dcterms:modified>
</cp:coreProperties>
</file>