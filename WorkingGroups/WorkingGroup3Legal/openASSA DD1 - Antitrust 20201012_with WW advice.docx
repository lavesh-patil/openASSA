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66023" w14:textId="77777777" w:rsidR="004A55AC" w:rsidRDefault="00AC2AD5" w:rsidP="00AC2AD5">
      <w:pPr>
        <w:pStyle w:val="Title"/>
        <w:rPr>
          <w:ins w:id="0" w:author="Clare-Alice Vertue" w:date="2020-12-01T12:14:00Z"/>
        </w:rPr>
      </w:pPr>
      <w:proofErr w:type="spellStart"/>
      <w:r>
        <w:t>openASSA</w:t>
      </w:r>
      <w:proofErr w:type="spellEnd"/>
      <w:r>
        <w:t xml:space="preserve"> Project</w:t>
      </w:r>
      <w:ins w:id="1" w:author="Clare-Alice Vertue" w:date="2020-12-01T12:13:00Z">
        <w:r w:rsidR="004A55AC">
          <w:t xml:space="preserve"> </w:t>
        </w:r>
      </w:ins>
    </w:p>
    <w:p w14:paraId="74832AD7" w14:textId="3E53C219" w:rsidR="0035257D" w:rsidRDefault="0035257D" w:rsidP="00AC2AD5">
      <w:pPr>
        <w:pStyle w:val="Title"/>
      </w:pPr>
    </w:p>
    <w:p w14:paraId="3E558D96" w14:textId="2DD6E5E2" w:rsidR="00AC2AD5" w:rsidRPr="00A933EE" w:rsidRDefault="00AC2AD5" w:rsidP="00AC2AD5">
      <w:pPr>
        <w:pStyle w:val="Heading1"/>
        <w:rPr>
          <w:b/>
          <w:bCs/>
        </w:rPr>
      </w:pPr>
      <w:r w:rsidRPr="00A933EE">
        <w:rPr>
          <w:b/>
          <w:bCs/>
        </w:rPr>
        <w:t>Working Party 3 – Legal</w:t>
      </w:r>
    </w:p>
    <w:p w14:paraId="5C32EF70" w14:textId="154A070A" w:rsidR="00AC2AD5" w:rsidRDefault="00AC2AD5" w:rsidP="00AC2AD5">
      <w:pPr>
        <w:pStyle w:val="Heading1"/>
      </w:pPr>
      <w:r>
        <w:t xml:space="preserve">Discussion document: </w:t>
      </w:r>
      <w:r w:rsidR="0035257D">
        <w:t>Antitrust</w:t>
      </w:r>
      <w:r w:rsidR="0035257D">
        <w:tab/>
      </w:r>
    </w:p>
    <w:p w14:paraId="3CDB19A1" w14:textId="5DAC051E" w:rsidR="00AC2AD5" w:rsidRDefault="00AC2AD5"/>
    <w:p w14:paraId="0F7F3B29" w14:textId="33C2F870" w:rsidR="00AC2AD5" w:rsidRDefault="00AC2AD5" w:rsidP="001A19E6">
      <w:pPr>
        <w:pStyle w:val="Heading2"/>
        <w:numPr>
          <w:ilvl w:val="0"/>
          <w:numId w:val="1"/>
        </w:numPr>
      </w:pPr>
      <w:r>
        <w:t>Introduction</w:t>
      </w:r>
    </w:p>
    <w:p w14:paraId="7C27B87D" w14:textId="12BD670B" w:rsidR="001A19E6" w:rsidRDefault="0035257D">
      <w:r>
        <w:t xml:space="preserve">According to its Terms of Reference, </w:t>
      </w:r>
      <w:proofErr w:type="spellStart"/>
      <w:r>
        <w:t>openASSA</w:t>
      </w:r>
      <w:proofErr w:type="spellEnd"/>
      <w:r>
        <w:t xml:space="preserve"> aims to develop open source solutions for actuaries working </w:t>
      </w:r>
      <w:r w:rsidR="00CC1ABC">
        <w:t xml:space="preserve">in </w:t>
      </w:r>
      <w:r>
        <w:t>the life insurance field.</w:t>
      </w:r>
      <w:r w:rsidR="00754C3B">
        <w:t xml:space="preserve"> </w:t>
      </w:r>
      <w:r>
        <w:t xml:space="preserve">The </w:t>
      </w:r>
      <w:r w:rsidR="0011377E">
        <w:t xml:space="preserve">detailed </w:t>
      </w:r>
      <w:r>
        <w:t xml:space="preserve">aims of </w:t>
      </w:r>
      <w:proofErr w:type="spellStart"/>
      <w:r>
        <w:t>openASSA</w:t>
      </w:r>
      <w:proofErr w:type="spellEnd"/>
      <w:r>
        <w:t xml:space="preserve"> are:</w:t>
      </w:r>
    </w:p>
    <w:p w14:paraId="2903D00E" w14:textId="7EC7D741" w:rsidR="0035257D" w:rsidRDefault="0035257D" w:rsidP="0035257D">
      <w:pPr>
        <w:pStyle w:val="ListParagraph"/>
        <w:numPr>
          <w:ilvl w:val="0"/>
          <w:numId w:val="14"/>
        </w:numPr>
      </w:pPr>
      <w:r>
        <w:t>To investigate the need for open source actuarial modelling solutions in the South African insurance environment;</w:t>
      </w:r>
    </w:p>
    <w:p w14:paraId="5399DCC9" w14:textId="345632C1" w:rsidR="0035257D" w:rsidRDefault="0035257D" w:rsidP="0035257D">
      <w:pPr>
        <w:pStyle w:val="ListParagraph"/>
        <w:numPr>
          <w:ilvl w:val="0"/>
          <w:numId w:val="14"/>
        </w:numPr>
      </w:pPr>
      <w:r>
        <w:t>To design and develop a suitable open source modelling environment (including governance, architecture, documentation, database management, and user interface); and</w:t>
      </w:r>
    </w:p>
    <w:p w14:paraId="203B119C" w14:textId="33F82FD9" w:rsidR="0035257D" w:rsidRDefault="0035257D" w:rsidP="0035257D">
      <w:pPr>
        <w:pStyle w:val="ListParagraph"/>
        <w:numPr>
          <w:ilvl w:val="0"/>
          <w:numId w:val="14"/>
        </w:numPr>
      </w:pPr>
      <w:r>
        <w:t>To develop open source libraries specific to life insurance modelling requirements (such as cashflow modelling, stochastic modelling, SCR calculations, and IFRS17 calculations).</w:t>
      </w:r>
    </w:p>
    <w:p w14:paraId="4A8EE645" w14:textId="73CB4D7D" w:rsidR="0035257D" w:rsidRDefault="0035257D" w:rsidP="0035257D">
      <w:r>
        <w:t xml:space="preserve">In order to achieve this, </w:t>
      </w:r>
      <w:proofErr w:type="spellStart"/>
      <w:r>
        <w:t>openASSA</w:t>
      </w:r>
      <w:proofErr w:type="spellEnd"/>
      <w:r>
        <w:t xml:space="preserve"> aims to use</w:t>
      </w:r>
      <w:r w:rsidR="0011377E">
        <w:t xml:space="preserve"> the</w:t>
      </w:r>
      <w:r>
        <w:t xml:space="preserve"> contributions </w:t>
      </w:r>
      <w:r w:rsidR="0011377E">
        <w:t>of</w:t>
      </w:r>
      <w:r>
        <w:t xml:space="preserve"> volunteers from around the world. However, the most active contributors are expected to be members of ASSA currently working in the South African </w:t>
      </w:r>
      <w:r w:rsidR="0011377E">
        <w:t xml:space="preserve">life </w:t>
      </w:r>
      <w:r>
        <w:t>insurance environment.</w:t>
      </w:r>
    </w:p>
    <w:p w14:paraId="53506B60" w14:textId="168998C6" w:rsidR="0035257D" w:rsidRDefault="0035257D" w:rsidP="0035257D">
      <w:bookmarkStart w:id="2" w:name="_Hlk53407757"/>
      <w:r>
        <w:t xml:space="preserve">Naturally, whenever there is collaboration across an industry, concerns might be raised about anticompetitive behaviour. This document seeks to assess </w:t>
      </w:r>
      <w:r w:rsidR="00735E0E">
        <w:t xml:space="preserve">whether </w:t>
      </w:r>
      <w:proofErr w:type="spellStart"/>
      <w:r w:rsidR="00735E0E">
        <w:t>openASSA</w:t>
      </w:r>
      <w:proofErr w:type="spellEnd"/>
      <w:r w:rsidR="00735E0E">
        <w:t xml:space="preserve"> would fall foul of South African antitrust legislation, and how anti-competitive behaviour can be avoided </w:t>
      </w:r>
      <w:proofErr w:type="gramStart"/>
      <w:r w:rsidR="00735E0E">
        <w:t>in the course of</w:t>
      </w:r>
      <w:proofErr w:type="gramEnd"/>
      <w:r w:rsidR="00735E0E">
        <w:t xml:space="preserve"> </w:t>
      </w:r>
      <w:proofErr w:type="spellStart"/>
      <w:r w:rsidR="00735E0E">
        <w:t>openASSA’s</w:t>
      </w:r>
      <w:proofErr w:type="spellEnd"/>
      <w:r w:rsidR="00735E0E">
        <w:t xml:space="preserve"> activities.</w:t>
      </w:r>
      <w:bookmarkEnd w:id="2"/>
    </w:p>
    <w:p w14:paraId="37B6AB56" w14:textId="77777777" w:rsidR="00735E0E" w:rsidRDefault="00735E0E" w:rsidP="0035257D"/>
    <w:p w14:paraId="2F0B09B5" w14:textId="5B0F6111" w:rsidR="001A19E6" w:rsidRDefault="007F45A5" w:rsidP="001A19E6">
      <w:pPr>
        <w:pStyle w:val="Heading2"/>
        <w:numPr>
          <w:ilvl w:val="0"/>
          <w:numId w:val="1"/>
        </w:numPr>
      </w:pPr>
      <w:r>
        <w:t>South African Antitrust Environment</w:t>
      </w:r>
    </w:p>
    <w:p w14:paraId="3911CF3D" w14:textId="1EB20468" w:rsidR="007F45A5" w:rsidRDefault="007F45A5" w:rsidP="007F45A5">
      <w:pPr>
        <w:pStyle w:val="Heading3"/>
        <w:numPr>
          <w:ilvl w:val="1"/>
          <w:numId w:val="1"/>
        </w:numPr>
        <w:ind w:left="426"/>
      </w:pPr>
      <w:r>
        <w:t>Legislation</w:t>
      </w:r>
    </w:p>
    <w:p w14:paraId="292F4D37" w14:textId="04495B87" w:rsidR="00735E0E" w:rsidRDefault="00735E0E" w:rsidP="00934074">
      <w:r>
        <w:t>South Africa’s antitrust legislation deals primarily with:</w:t>
      </w:r>
    </w:p>
    <w:p w14:paraId="037E6E0D" w14:textId="7E143FB4" w:rsidR="00735E0E" w:rsidRDefault="00735E0E" w:rsidP="00735E0E">
      <w:pPr>
        <w:pStyle w:val="ListParagraph"/>
        <w:numPr>
          <w:ilvl w:val="0"/>
          <w:numId w:val="15"/>
        </w:numPr>
      </w:pPr>
      <w:r>
        <w:t>The prohibition of certain practices;</w:t>
      </w:r>
    </w:p>
    <w:p w14:paraId="69DCD6F9" w14:textId="5F416018" w:rsidR="00735E0E" w:rsidRDefault="00735E0E" w:rsidP="00735E0E">
      <w:pPr>
        <w:pStyle w:val="ListParagraph"/>
        <w:numPr>
          <w:ilvl w:val="0"/>
          <w:numId w:val="15"/>
        </w:numPr>
      </w:pPr>
      <w:r>
        <w:t>The control of certain mergers and acquisitions;</w:t>
      </w:r>
    </w:p>
    <w:p w14:paraId="6A105015" w14:textId="0C55B8DD" w:rsidR="00735E0E" w:rsidRDefault="00735E0E" w:rsidP="00735E0E">
      <w:pPr>
        <w:pStyle w:val="ListParagraph"/>
        <w:numPr>
          <w:ilvl w:val="0"/>
          <w:numId w:val="15"/>
        </w:numPr>
      </w:pPr>
      <w:r>
        <w:t xml:space="preserve">The establishment of relevant </w:t>
      </w:r>
      <w:r w:rsidR="002A2058">
        <w:t>antitrust bodies (such as the Competition Commission); and</w:t>
      </w:r>
    </w:p>
    <w:p w14:paraId="707BF1EC" w14:textId="661F8710" w:rsidR="002A2058" w:rsidRDefault="002A2058" w:rsidP="00735E0E">
      <w:pPr>
        <w:pStyle w:val="ListParagraph"/>
        <w:numPr>
          <w:ilvl w:val="0"/>
          <w:numId w:val="15"/>
        </w:numPr>
      </w:pPr>
      <w:r>
        <w:t>Various sections to do with enforcement, investigation, and offences.</w:t>
      </w:r>
    </w:p>
    <w:p w14:paraId="48759760" w14:textId="486A6FB8" w:rsidR="00735E0E" w:rsidRDefault="002A2058" w:rsidP="00934074">
      <w:r>
        <w:t>For the purposes of this discussion, it is the prohibition of certain practices that is most relevant. In particular, the Competition Act outlaws an agreement between parties if it has the effect of substantially preventing or lessening competition in a market</w:t>
      </w:r>
      <w:r w:rsidR="003C4969">
        <w:t xml:space="preserve">. The exception to this rule occurs when such an agreement brings technological, efficiency, or pro-competitive gains which outweigh the anti-competitive effect. </w:t>
      </w:r>
    </w:p>
    <w:p w14:paraId="4CD575C1" w14:textId="0379D86A" w:rsidR="003C4969" w:rsidRDefault="007F45A5" w:rsidP="00934074">
      <w:r>
        <w:t xml:space="preserve">In addition, the Act specifically bans any agreement or practice </w:t>
      </w:r>
      <w:ins w:id="3" w:author="Robert Wilson" w:date="2020-12-01T10:44:00Z">
        <w:r w:rsidR="00142240">
          <w:t>between competitors</w:t>
        </w:r>
      </w:ins>
      <w:ins w:id="4" w:author="Robert Wilson" w:date="2020-12-01T10:45:00Z">
        <w:r w:rsidR="00282E12">
          <w:t>,</w:t>
        </w:r>
      </w:ins>
      <w:ins w:id="5" w:author="Robert Wilson" w:date="2020-12-01T10:44:00Z">
        <w:r w:rsidR="00142240">
          <w:t xml:space="preserve"> </w:t>
        </w:r>
        <w:r w:rsidR="00282E12">
          <w:t xml:space="preserve">or an association of </w:t>
        </w:r>
      </w:ins>
      <w:ins w:id="6" w:author="Robert Wilson" w:date="2020-12-01T10:45:00Z">
        <w:r w:rsidR="00282E12">
          <w:t>competitors,</w:t>
        </w:r>
      </w:ins>
      <w:del w:id="7" w:author="Robert Wilson" w:date="2020-12-01T10:45:00Z">
        <w:r w:rsidDel="00282E12">
          <w:delText>in an industry</w:delText>
        </w:r>
      </w:del>
      <w:r>
        <w:t xml:space="preserve"> which leads to the fixing of prices, the </w:t>
      </w:r>
      <w:del w:id="8" w:author="Robert Wilson" w:date="2020-12-01T10:45:00Z">
        <w:r w:rsidDel="00282E12">
          <w:delText xml:space="preserve">segmentation and </w:delText>
        </w:r>
      </w:del>
      <w:r>
        <w:t xml:space="preserve">allocation of </w:t>
      </w:r>
      <w:del w:id="9" w:author="Robert Wilson" w:date="2020-12-01T10:45:00Z">
        <w:r w:rsidDel="00282E12">
          <w:delText xml:space="preserve">the </w:delText>
        </w:r>
      </w:del>
      <w:r>
        <w:t>market</w:t>
      </w:r>
      <w:ins w:id="10" w:author="Robert Wilson" w:date="2020-12-01T10:45:00Z">
        <w:r w:rsidR="00282E12">
          <w:t>s</w:t>
        </w:r>
      </w:ins>
      <w:del w:id="11" w:author="Robert Wilson" w:date="2020-12-01T10:44:00Z">
        <w:r w:rsidDel="00142240">
          <w:delText xml:space="preserve"> between competitors</w:delText>
        </w:r>
      </w:del>
      <w:r>
        <w:t xml:space="preserve">, or collusive tendering. </w:t>
      </w:r>
    </w:p>
    <w:p w14:paraId="4BE4968E" w14:textId="7E55CA75" w:rsidR="00780CDE" w:rsidRDefault="003C4969" w:rsidP="00934074">
      <w:r>
        <w:lastRenderedPageBreak/>
        <w:t xml:space="preserve">The Competition Act also bans firms </w:t>
      </w:r>
      <w:ins w:id="12" w:author="Robert Wilson" w:date="2020-12-01T10:45:00Z">
        <w:r w:rsidR="00DC6DFA">
          <w:t xml:space="preserve">that are </w:t>
        </w:r>
      </w:ins>
      <w:r>
        <w:t xml:space="preserve">dominant in </w:t>
      </w:r>
      <w:del w:id="13" w:author="Robert Wilson" w:date="2020-12-01T10:45:00Z">
        <w:r w:rsidDel="00DC6DFA">
          <w:delText>their industry</w:delText>
        </w:r>
      </w:del>
      <w:ins w:id="14" w:author="Robert Wilson" w:date="2020-12-01T10:45:00Z">
        <w:r w:rsidR="00DC6DFA">
          <w:t>a market</w:t>
        </w:r>
      </w:ins>
      <w:r w:rsidR="007F45A5">
        <w:t xml:space="preserve"> from abusing their dominance</w:t>
      </w:r>
      <w:r>
        <w:t>.</w:t>
      </w:r>
    </w:p>
    <w:p w14:paraId="2D98545C" w14:textId="63B58E50" w:rsidR="007F45A5" w:rsidRDefault="007F45A5" w:rsidP="007F45A5">
      <w:pPr>
        <w:pStyle w:val="Heading3"/>
        <w:numPr>
          <w:ilvl w:val="1"/>
          <w:numId w:val="1"/>
        </w:numPr>
        <w:ind w:left="426"/>
      </w:pPr>
      <w:r>
        <w:t>Insurance Context</w:t>
      </w:r>
    </w:p>
    <w:p w14:paraId="2031544A" w14:textId="79207E0F" w:rsidR="007F45A5" w:rsidRDefault="00780CDE" w:rsidP="00934074">
      <w:r>
        <w:t xml:space="preserve">In general, local antitrust legislation is concerned with coordinated behaviours, </w:t>
      </w:r>
      <w:del w:id="15" w:author="Robert Wilson" w:date="2020-12-01T10:47:00Z">
        <w:r w:rsidDel="008E2515">
          <w:delText xml:space="preserve">or </w:delText>
        </w:r>
      </w:del>
      <w:ins w:id="16" w:author="Robert Wilson" w:date="2020-12-01T10:47:00Z">
        <w:r w:rsidR="008E2515">
          <w:t xml:space="preserve">including </w:t>
        </w:r>
      </w:ins>
      <w:r>
        <w:t xml:space="preserve">the sharing of </w:t>
      </w:r>
      <w:ins w:id="17" w:author="Robert Wilson" w:date="2020-12-01T10:46:00Z">
        <w:r w:rsidR="00604975">
          <w:t xml:space="preserve">competitively </w:t>
        </w:r>
      </w:ins>
      <w:r>
        <w:t xml:space="preserve">sensitive </w:t>
      </w:r>
      <w:del w:id="18" w:author="Robert Wilson" w:date="2020-12-01T10:46:00Z">
        <w:r w:rsidDel="00604975">
          <w:delText xml:space="preserve">market </w:delText>
        </w:r>
      </w:del>
      <w:r>
        <w:t>information</w:t>
      </w:r>
      <w:ins w:id="19" w:author="Robert Wilson" w:date="2020-12-01T10:46:00Z">
        <w:r w:rsidR="00604975">
          <w:t xml:space="preserve"> between competitors</w:t>
        </w:r>
      </w:ins>
      <w:r>
        <w:t xml:space="preserve">. </w:t>
      </w:r>
      <w:r w:rsidR="0011377E">
        <w:t>Thus, i</w:t>
      </w:r>
      <w:r w:rsidR="007F45A5">
        <w:t xml:space="preserve">n an insurance context, South Africa’s antitrust legislation would </w:t>
      </w:r>
      <w:r>
        <w:t xml:space="preserve">require </w:t>
      </w:r>
      <w:del w:id="20" w:author="Robert Wilson" w:date="2020-12-01T10:47:00Z">
        <w:r w:rsidDel="00FD765F">
          <w:delText xml:space="preserve">companies </w:delText>
        </w:r>
      </w:del>
      <w:ins w:id="21" w:author="Robert Wilson" w:date="2020-12-01T10:47:00Z">
        <w:r w:rsidR="00FD765F">
          <w:t xml:space="preserve">insurers </w:t>
        </w:r>
      </w:ins>
      <w:r>
        <w:t xml:space="preserve">to behave independently in the market and not know what </w:t>
      </w:r>
      <w:ins w:id="22" w:author="Robert Wilson" w:date="2020-12-01T10:48:00Z">
        <w:r w:rsidR="00FD765F">
          <w:t xml:space="preserve">their </w:t>
        </w:r>
      </w:ins>
      <w:r>
        <w:t xml:space="preserve">competitors are doing so that they </w:t>
      </w:r>
      <w:del w:id="23" w:author="Robert Wilson" w:date="2020-12-01T10:48:00Z">
        <w:r w:rsidDel="001E1C60">
          <w:delText xml:space="preserve">are constantly made to </w:delText>
        </w:r>
      </w:del>
      <w:r>
        <w:t xml:space="preserve">do their best when it comes to products and pricing. Legislation </w:t>
      </w:r>
      <w:del w:id="24" w:author="Robert Wilson" w:date="2020-12-01T10:48:00Z">
        <w:r w:rsidDel="00761701">
          <w:delText xml:space="preserve">would </w:delText>
        </w:r>
      </w:del>
      <w:r w:rsidR="007F45A5">
        <w:t>strictly prohibit</w:t>
      </w:r>
      <w:ins w:id="25" w:author="Robert Wilson" w:date="2020-12-01T10:48:00Z">
        <w:r w:rsidR="00761701">
          <w:t>s</w:t>
        </w:r>
      </w:ins>
      <w:r w:rsidR="007F45A5">
        <w:t xml:space="preserve"> the sharing of </w:t>
      </w:r>
      <w:ins w:id="26" w:author="Robert Wilson" w:date="2020-12-01T10:46:00Z">
        <w:r w:rsidR="004D2662">
          <w:t xml:space="preserve">competitively </w:t>
        </w:r>
      </w:ins>
      <w:r w:rsidR="007F45A5">
        <w:t>sensitive information such as:</w:t>
      </w:r>
    </w:p>
    <w:p w14:paraId="4E4CD4B9" w14:textId="189A68CB" w:rsidR="007F45A5" w:rsidRDefault="007F45A5" w:rsidP="007F45A5">
      <w:pPr>
        <w:pStyle w:val="ListParagraph"/>
        <w:numPr>
          <w:ilvl w:val="0"/>
          <w:numId w:val="16"/>
        </w:numPr>
      </w:pPr>
      <w:r>
        <w:t>Pricing information</w:t>
      </w:r>
      <w:r w:rsidR="00780CDE">
        <w:t xml:space="preserve"> (e.g. pricing bases)</w:t>
      </w:r>
      <w:ins w:id="27" w:author="Clare-Alice Vertue" w:date="2020-12-01T12:12:00Z">
        <w:r w:rsidR="004A55AC" w:rsidRPr="004A55AC">
          <w:t xml:space="preserve"> </w:t>
        </w:r>
        <w:r w:rsidR="004A55AC" w:rsidRPr="0013108F">
          <w:t xml:space="preserve">or any other data which has a bearing on price (e.g. profits, margins, cost, </w:t>
        </w:r>
        <w:proofErr w:type="spellStart"/>
        <w:r w:rsidR="004A55AC" w:rsidRPr="0013108F">
          <w:t>markups</w:t>
        </w:r>
        <w:proofErr w:type="spellEnd"/>
        <w:r w:rsidR="004A55AC" w:rsidRPr="0013108F">
          <w:t>, discounts and allowances)</w:t>
        </w:r>
      </w:ins>
      <w:r>
        <w:t>;</w:t>
      </w:r>
    </w:p>
    <w:p w14:paraId="13DB2140" w14:textId="71380637" w:rsidR="00780CDE" w:rsidRDefault="00780CDE" w:rsidP="007F45A5">
      <w:pPr>
        <w:pStyle w:val="ListParagraph"/>
        <w:numPr>
          <w:ilvl w:val="0"/>
          <w:numId w:val="16"/>
        </w:numPr>
      </w:pPr>
      <w:r>
        <w:t>Detailed information on ongoing tenders/bids;</w:t>
      </w:r>
    </w:p>
    <w:p w14:paraId="6EA811F5" w14:textId="50B1BC37" w:rsidR="007F45A5" w:rsidRDefault="007F45A5" w:rsidP="007F45A5">
      <w:pPr>
        <w:pStyle w:val="ListParagraph"/>
        <w:numPr>
          <w:ilvl w:val="0"/>
          <w:numId w:val="16"/>
        </w:numPr>
      </w:pPr>
      <w:r>
        <w:t>Policy terms and conditions (including exclusions etc.);</w:t>
      </w:r>
    </w:p>
    <w:p w14:paraId="25B2711F" w14:textId="4D8E65FE" w:rsidR="007F45A5" w:rsidRDefault="007F45A5" w:rsidP="007F45A5">
      <w:pPr>
        <w:pStyle w:val="ListParagraph"/>
        <w:numPr>
          <w:ilvl w:val="0"/>
          <w:numId w:val="16"/>
        </w:numPr>
      </w:pPr>
      <w:r>
        <w:t>Customer information;</w:t>
      </w:r>
    </w:p>
    <w:p w14:paraId="2FCADF61" w14:textId="60BA9A1F" w:rsidR="007F45A5" w:rsidRDefault="007F45A5" w:rsidP="007F45A5">
      <w:pPr>
        <w:pStyle w:val="ListParagraph"/>
        <w:numPr>
          <w:ilvl w:val="0"/>
          <w:numId w:val="16"/>
        </w:numPr>
      </w:pPr>
      <w:r>
        <w:t>Business strategy</w:t>
      </w:r>
      <w:ins w:id="28" w:author="Clare-Alice Vertue" w:date="2020-12-01T12:12:00Z">
        <w:r w:rsidR="004A55AC">
          <w:t xml:space="preserve"> </w:t>
        </w:r>
        <w:r w:rsidR="004A55AC" w:rsidRPr="0013108F">
          <w:t>(e.g. plans concerning the design, characteristics marketing or introduction dates of products)</w:t>
        </w:r>
      </w:ins>
      <w:r>
        <w:t>; and</w:t>
      </w:r>
    </w:p>
    <w:p w14:paraId="34B19989" w14:textId="72795027" w:rsidR="004A55AC" w:rsidRDefault="004A55AC" w:rsidP="00780CDE">
      <w:pPr>
        <w:pStyle w:val="ListParagraph"/>
        <w:numPr>
          <w:ilvl w:val="0"/>
          <w:numId w:val="16"/>
        </w:numPr>
      </w:pPr>
      <w:r>
        <w:t>Cost structures.</w:t>
      </w:r>
    </w:p>
    <w:p w14:paraId="68DBFAE5" w14:textId="7E11EA14" w:rsidR="009B778F" w:rsidRDefault="009B778F" w:rsidP="009B778F">
      <w:r>
        <w:t xml:space="preserve">In addition, and as mentioned in Section 2.1, local insurers </w:t>
      </w:r>
      <w:del w:id="29" w:author="Robert Wilson" w:date="2020-12-01T10:49:00Z">
        <w:r w:rsidDel="00761701">
          <w:delText xml:space="preserve">would </w:delText>
        </w:r>
      </w:del>
      <w:ins w:id="30" w:author="Robert Wilson" w:date="2020-12-01T10:49:00Z">
        <w:r w:rsidR="00761701">
          <w:t xml:space="preserve">are </w:t>
        </w:r>
      </w:ins>
      <w:r>
        <w:t xml:space="preserve">also be prohibited from </w:t>
      </w:r>
      <w:ins w:id="31" w:author="Robert Wilson" w:date="2020-12-01T10:49:00Z">
        <w:r w:rsidR="00B665B9">
          <w:t>the fixing of prices</w:t>
        </w:r>
      </w:ins>
      <w:ins w:id="32" w:author="Robert Wilson" w:date="2020-12-01T10:50:00Z">
        <w:r w:rsidR="00933824">
          <w:t>,</w:t>
        </w:r>
      </w:ins>
      <w:ins w:id="33" w:author="Robert Wilson" w:date="2020-12-01T10:49:00Z">
        <w:r w:rsidR="00B665B9" w:rsidDel="00B665B9">
          <w:t xml:space="preserve"> </w:t>
        </w:r>
      </w:ins>
      <w:del w:id="34" w:author="Robert Wilson" w:date="2020-12-01T10:49:00Z">
        <w:r w:rsidDel="00B665B9">
          <w:delText xml:space="preserve">segmenting and </w:delText>
        </w:r>
      </w:del>
      <w:r>
        <w:t xml:space="preserve">allocating </w:t>
      </w:r>
      <w:del w:id="35" w:author="Robert Wilson" w:date="2020-12-01T10:49:00Z">
        <w:r w:rsidDel="00933824">
          <w:delText xml:space="preserve">sections of the </w:delText>
        </w:r>
      </w:del>
      <w:r>
        <w:t>market</w:t>
      </w:r>
      <w:ins w:id="36" w:author="Robert Wilson" w:date="2020-12-01T10:49:00Z">
        <w:r w:rsidR="00933824">
          <w:t>s</w:t>
        </w:r>
      </w:ins>
      <w:r>
        <w:t xml:space="preserve"> between </w:t>
      </w:r>
      <w:del w:id="37" w:author="Robert Wilson" w:date="2020-12-01T10:49:00Z">
        <w:r w:rsidR="00BF3458" w:rsidDel="00933824">
          <w:delText>each other</w:delText>
        </w:r>
      </w:del>
      <w:ins w:id="38" w:author="Robert Wilson" w:date="2020-12-01T10:49:00Z">
        <w:r w:rsidR="00933824">
          <w:t>one another</w:t>
        </w:r>
      </w:ins>
      <w:r w:rsidR="00BF3458">
        <w:t xml:space="preserve">, or </w:t>
      </w:r>
      <w:del w:id="39" w:author="Robert Wilson" w:date="2020-12-01T10:50:00Z">
        <w:r w:rsidR="00BF3458" w:rsidDel="00933824">
          <w:delText xml:space="preserve">any practice which is </w:delText>
        </w:r>
      </w:del>
      <w:r w:rsidR="00BF3458">
        <w:t xml:space="preserve">collusive </w:t>
      </w:r>
      <w:ins w:id="40" w:author="Robert Wilson" w:date="2020-12-01T10:50:00Z">
        <w:r w:rsidR="00933824">
          <w:t>tendering</w:t>
        </w:r>
      </w:ins>
      <w:del w:id="41" w:author="Robert Wilson" w:date="2020-12-01T10:50:00Z">
        <w:r w:rsidR="00BF3458" w:rsidDel="00933824">
          <w:delText>or leads to</w:delText>
        </w:r>
      </w:del>
      <w:del w:id="42" w:author="Robert Wilson" w:date="2020-12-01T10:49:00Z">
        <w:r w:rsidR="00BF3458" w:rsidDel="00B665B9">
          <w:delText xml:space="preserve"> the fixing of prices</w:delText>
        </w:r>
      </w:del>
      <w:r w:rsidR="00BF3458">
        <w:t>.</w:t>
      </w:r>
    </w:p>
    <w:p w14:paraId="0B684AFA" w14:textId="77777777" w:rsidR="00BF3458" w:rsidRDefault="00BF3458" w:rsidP="009B778F"/>
    <w:p w14:paraId="5711CD4C" w14:textId="06AF08D7" w:rsidR="001A19E6" w:rsidRDefault="00735E0E" w:rsidP="001A19E6">
      <w:pPr>
        <w:pStyle w:val="Heading2"/>
        <w:numPr>
          <w:ilvl w:val="0"/>
          <w:numId w:val="1"/>
        </w:numPr>
      </w:pPr>
      <w:r>
        <w:t xml:space="preserve">Assessment of </w:t>
      </w:r>
      <w:proofErr w:type="spellStart"/>
      <w:r>
        <w:t>openASSA’s</w:t>
      </w:r>
      <w:proofErr w:type="spellEnd"/>
      <w:r>
        <w:t xml:space="preserve"> </w:t>
      </w:r>
      <w:r w:rsidR="00144FB5">
        <w:t>A</w:t>
      </w:r>
      <w:r>
        <w:t>ctivities</w:t>
      </w:r>
    </w:p>
    <w:p w14:paraId="6733CBCD" w14:textId="63F4FF41" w:rsidR="00BF3458" w:rsidRDefault="00BF3458" w:rsidP="005F7331">
      <w:r>
        <w:t xml:space="preserve">In assessing the potential for anti-competitiveness, we have asked whether any of </w:t>
      </w:r>
      <w:proofErr w:type="spellStart"/>
      <w:r>
        <w:t>openASSA’s</w:t>
      </w:r>
      <w:proofErr w:type="spellEnd"/>
      <w:r>
        <w:t xml:space="preserve"> activities would be detrimental to the quality of products in the market, </w:t>
      </w:r>
      <w:del w:id="43" w:author="Robert Wilson" w:date="2020-12-01T10:51:00Z">
        <w:r w:rsidDel="008B64E4">
          <w:delText xml:space="preserve">to </w:delText>
        </w:r>
      </w:del>
      <w:r>
        <w:t xml:space="preserve">the competitiveness of pricing, or </w:t>
      </w:r>
      <w:del w:id="44" w:author="Robert Wilson" w:date="2020-12-01T10:51:00Z">
        <w:r w:rsidDel="008B64E4">
          <w:delText xml:space="preserve">to </w:delText>
        </w:r>
      </w:del>
      <w:r>
        <w:t xml:space="preserve">the end consumer. We have also considered whether </w:t>
      </w:r>
      <w:del w:id="45" w:author="Robert Wilson" w:date="2020-12-01T10:51:00Z">
        <w:r w:rsidDel="00545CEB">
          <w:delText xml:space="preserve">it </w:delText>
        </w:r>
      </w:del>
      <w:ins w:id="46" w:author="Robert Wilson" w:date="2020-12-01T10:51:00Z">
        <w:r w:rsidR="00545CEB">
          <w:t>th</w:t>
        </w:r>
      </w:ins>
      <w:ins w:id="47" w:author="Clare-Alice Vertue" w:date="2020-12-01T11:18:00Z">
        <w:r w:rsidR="00260C2F">
          <w:t>e</w:t>
        </w:r>
      </w:ins>
      <w:ins w:id="48" w:author="Robert Wilson" w:date="2020-12-01T10:51:00Z">
        <w:r w:rsidR="00545CEB">
          <w:t>s</w:t>
        </w:r>
      </w:ins>
      <w:ins w:id="49" w:author="Clare-Alice Vertue" w:date="2020-12-01T11:18:00Z">
        <w:r w:rsidR="00260C2F">
          <w:t>e</w:t>
        </w:r>
      </w:ins>
      <w:ins w:id="50" w:author="Robert Wilson" w:date="2020-12-01T10:51:00Z">
        <w:r w:rsidR="00545CEB">
          <w:t xml:space="preserve"> activities </w:t>
        </w:r>
      </w:ins>
      <w:r>
        <w:t>reduce</w:t>
      </w:r>
      <w:del w:id="51" w:author="Robert Wilson" w:date="2020-12-01T10:51:00Z">
        <w:r w:rsidDel="00545CEB">
          <w:delText>s</w:delText>
        </w:r>
      </w:del>
      <w:r>
        <w:t xml:space="preserve"> the extent to which </w:t>
      </w:r>
      <w:del w:id="52" w:author="Robert Wilson" w:date="2020-12-01T10:51:00Z">
        <w:r w:rsidDel="00545CEB">
          <w:delText xml:space="preserve">companies </w:delText>
        </w:r>
      </w:del>
      <w:ins w:id="53" w:author="Robert Wilson" w:date="2020-12-01T10:51:00Z">
        <w:r w:rsidR="00545CEB">
          <w:t xml:space="preserve">insurers </w:t>
        </w:r>
      </w:ins>
      <w:r>
        <w:t>act independently in the market.</w:t>
      </w:r>
    </w:p>
    <w:p w14:paraId="17C189CA" w14:textId="4E2BC690" w:rsidR="009B778F" w:rsidRDefault="00BF3458" w:rsidP="005F7331">
      <w:r>
        <w:t xml:space="preserve">With this in mind, </w:t>
      </w:r>
      <w:proofErr w:type="spellStart"/>
      <w:r w:rsidR="00B665DF">
        <w:t>openASSA</w:t>
      </w:r>
      <w:proofErr w:type="spellEnd"/>
      <w:r w:rsidR="00B665DF">
        <w:t xml:space="preserve"> does not appear to be an anti-competitive initiative</w:t>
      </w:r>
      <w:r>
        <w:t xml:space="preserve"> </w:t>
      </w:r>
      <w:r w:rsidR="00B665DF">
        <w:t xml:space="preserve">because it does not coordinate behaviours in the </w:t>
      </w:r>
      <w:proofErr w:type="gramStart"/>
      <w:r w:rsidR="00B665DF">
        <w:t>market</w:t>
      </w:r>
      <w:proofErr w:type="gramEnd"/>
      <w:r w:rsidR="00B665DF">
        <w:t xml:space="preserve"> and it does not stop </w:t>
      </w:r>
      <w:r w:rsidR="009B778F">
        <w:t xml:space="preserve">(or discourage) </w:t>
      </w:r>
      <w:del w:id="54" w:author="Robert Wilson" w:date="2020-12-01T10:52:00Z">
        <w:r w:rsidR="00B665DF" w:rsidDel="00B20336">
          <w:delText xml:space="preserve">companies </w:delText>
        </w:r>
      </w:del>
      <w:ins w:id="55" w:author="Robert Wilson" w:date="2020-12-01T10:52:00Z">
        <w:r w:rsidR="00B20336">
          <w:t xml:space="preserve">insurers </w:t>
        </w:r>
      </w:ins>
      <w:r w:rsidR="00B665DF">
        <w:t xml:space="preserve">from pricing or developing products independently. </w:t>
      </w:r>
      <w:r w:rsidR="005F7331">
        <w:t xml:space="preserve">In addition, it is difficult to see how it could be detrimental to the quality of products, </w:t>
      </w:r>
      <w:del w:id="56" w:author="Robert Wilson" w:date="2020-12-01T10:52:00Z">
        <w:r w:rsidR="005F7331" w:rsidDel="00A21940">
          <w:delText xml:space="preserve">to </w:delText>
        </w:r>
      </w:del>
      <w:r w:rsidR="005F7331">
        <w:t xml:space="preserve">the competitiveness of pricing, or </w:t>
      </w:r>
      <w:del w:id="57" w:author="Robert Wilson" w:date="2020-12-01T10:52:00Z">
        <w:r w:rsidR="005F7331" w:rsidDel="00A21940">
          <w:delText xml:space="preserve">to </w:delText>
        </w:r>
      </w:del>
      <w:r w:rsidR="005F7331">
        <w:t xml:space="preserve">the end consumer. </w:t>
      </w:r>
      <w:r w:rsidR="009B778F">
        <w:t xml:space="preserve">On the contrary, if </w:t>
      </w:r>
      <w:proofErr w:type="spellStart"/>
      <w:r w:rsidR="009B778F">
        <w:t>openASSA</w:t>
      </w:r>
      <w:proofErr w:type="spellEnd"/>
      <w:r w:rsidR="009B778F">
        <w:t xml:space="preserve"> is successful, it may even increase competition in the insurance sector by allowing smaller </w:t>
      </w:r>
      <w:del w:id="58" w:author="Robert Wilson" w:date="2020-12-01T10:53:00Z">
        <w:r w:rsidR="009B778F" w:rsidDel="001F29EA">
          <w:delText xml:space="preserve">enterprises </w:delText>
        </w:r>
      </w:del>
      <w:ins w:id="59" w:author="Robert Wilson" w:date="2020-12-01T10:53:00Z">
        <w:r w:rsidR="001F29EA">
          <w:t xml:space="preserve">insurers </w:t>
        </w:r>
      </w:ins>
      <w:r w:rsidR="009B778F">
        <w:t xml:space="preserve">to perform complex actuarial modelling without the need for expensive proprietary software solutions. </w:t>
      </w:r>
    </w:p>
    <w:p w14:paraId="04B0CF0A" w14:textId="0AA03F40" w:rsidR="00BC3933" w:rsidRDefault="005F7331" w:rsidP="005F7331">
      <w:r>
        <w:t xml:space="preserve">After all, even if every </w:t>
      </w:r>
      <w:del w:id="60" w:author="Robert Wilson" w:date="2020-12-01T10:54:00Z">
        <w:r w:rsidDel="00761780">
          <w:delText>participant in the market</w:delText>
        </w:r>
      </w:del>
      <w:ins w:id="61" w:author="Robert Wilson" w:date="2020-12-01T10:54:00Z">
        <w:r w:rsidR="00761780">
          <w:t>insurer</w:t>
        </w:r>
      </w:ins>
      <w:r>
        <w:t xml:space="preserve"> makes use of the modelling environment or any of the open source libraries, they would still need to develop their own models and use their own assumptions for various parameter values. As such, the development and use of the modelling environment and libraries does not </w:t>
      </w:r>
      <w:r w:rsidR="009B778F">
        <w:t xml:space="preserve">prescribe how </w:t>
      </w:r>
      <w:del w:id="62" w:author="Robert Wilson" w:date="2020-12-01T10:54:00Z">
        <w:r w:rsidR="009B778F" w:rsidDel="00761780">
          <w:delText>market participants</w:delText>
        </w:r>
      </w:del>
      <w:ins w:id="63" w:author="Robert Wilson" w:date="2020-12-01T10:54:00Z">
        <w:r w:rsidR="00761780">
          <w:t>insurers</w:t>
        </w:r>
      </w:ins>
      <w:r w:rsidR="009B778F">
        <w:t xml:space="preserve"> go about their modelling activities, nor does it prescribe the results participants would obtain from various modelling activities</w:t>
      </w:r>
      <w:r>
        <w:t>.</w:t>
      </w:r>
      <w:r w:rsidR="00BC3933">
        <w:t xml:space="preserve"> This is </w:t>
      </w:r>
      <w:proofErr w:type="gramStart"/>
      <w:r w:rsidR="00BC3933">
        <w:t>due to the fact that</w:t>
      </w:r>
      <w:proofErr w:type="gramEnd"/>
      <w:r w:rsidR="00BC3933">
        <w:t xml:space="preserve"> libraries would use standard non-company-specific actuarial modelling techniques or methodologies prescribed by legislation, accounting standards, or professional guidance.</w:t>
      </w:r>
    </w:p>
    <w:p w14:paraId="2AA327EE" w14:textId="64EEE6B7" w:rsidR="009B778F" w:rsidRDefault="00BC3933" w:rsidP="005F7331">
      <w:r>
        <w:t xml:space="preserve">A successful </w:t>
      </w:r>
      <w:proofErr w:type="spellStart"/>
      <w:r>
        <w:t>openASSA</w:t>
      </w:r>
      <w:proofErr w:type="spellEnd"/>
      <w:r>
        <w:t xml:space="preserve"> project would simply mean that </w:t>
      </w:r>
      <w:del w:id="64" w:author="Robert Wilson" w:date="2020-12-01T10:54:00Z">
        <w:r w:rsidDel="007E6812">
          <w:delText>m</w:delText>
        </w:r>
        <w:r w:rsidR="009B778F" w:rsidDel="007E6812">
          <w:delText>arket participants</w:delText>
        </w:r>
      </w:del>
      <w:ins w:id="65" w:author="Robert Wilson" w:date="2020-12-01T10:54:00Z">
        <w:r w:rsidR="007E6812">
          <w:t>insurers</w:t>
        </w:r>
      </w:ins>
      <w:r w:rsidR="009B778F">
        <w:t xml:space="preserve"> have access to a set of open</w:t>
      </w:r>
      <w:ins w:id="66" w:author="Robert Wilson" w:date="2020-12-01T10:54:00Z">
        <w:r w:rsidR="007E6812">
          <w:t xml:space="preserve"> </w:t>
        </w:r>
      </w:ins>
      <w:r w:rsidR="009B778F">
        <w:t>source tools to be used as they see fit, if at all.</w:t>
      </w:r>
      <w:r>
        <w:t xml:space="preserve"> In effect, this is no different from the </w:t>
      </w:r>
      <w:r>
        <w:lastRenderedPageBreak/>
        <w:t xml:space="preserve">existing situation where </w:t>
      </w:r>
      <w:del w:id="67" w:author="Robert Wilson" w:date="2020-12-01T10:54:00Z">
        <w:r w:rsidDel="007E6812">
          <w:delText xml:space="preserve">companies </w:delText>
        </w:r>
      </w:del>
      <w:ins w:id="68" w:author="Robert Wilson" w:date="2020-12-01T10:54:00Z">
        <w:r w:rsidR="007E6812">
          <w:t xml:space="preserve">insurers </w:t>
        </w:r>
      </w:ins>
      <w:r>
        <w:t>use third-party proprietary software with standard libraries and adapt the code as required for their specific modelling requirements.</w:t>
      </w:r>
    </w:p>
    <w:p w14:paraId="526E7E0C" w14:textId="113D8A2C" w:rsidR="00B665DF" w:rsidRPr="00B665DF" w:rsidRDefault="00B665DF" w:rsidP="00B665DF">
      <w:r>
        <w:t xml:space="preserve">However, there is a risk that </w:t>
      </w:r>
      <w:del w:id="69" w:author="Robert Wilson" w:date="2020-12-01T10:55:00Z">
        <w:r w:rsidDel="00E45F3F">
          <w:delText xml:space="preserve">participants </w:delText>
        </w:r>
      </w:del>
      <w:ins w:id="70" w:author="Robert Wilson" w:date="2020-12-01T10:55:00Z">
        <w:r w:rsidR="00E45F3F">
          <w:t xml:space="preserve">insurers </w:t>
        </w:r>
      </w:ins>
      <w:r>
        <w:t xml:space="preserve">(knowingly or unknowingly) behave anti-competitively by sharing </w:t>
      </w:r>
      <w:ins w:id="71" w:author="Robert Wilson" w:date="2020-12-01T10:55:00Z">
        <w:r w:rsidR="00E45F3F">
          <w:t xml:space="preserve">competitively </w:t>
        </w:r>
      </w:ins>
      <w:r>
        <w:t xml:space="preserve">sensitive information with </w:t>
      </w:r>
      <w:del w:id="72" w:author="Robert Wilson" w:date="2020-12-01T10:55:00Z">
        <w:r w:rsidDel="002F4890">
          <w:delText>participants who work for competing companies</w:delText>
        </w:r>
      </w:del>
      <w:ins w:id="73" w:author="Robert Wilson" w:date="2020-12-01T10:55:00Z">
        <w:r w:rsidR="002F4890">
          <w:t>one another</w:t>
        </w:r>
      </w:ins>
      <w:r>
        <w:t xml:space="preserve">. </w:t>
      </w:r>
      <w:r w:rsidR="00B049B3">
        <w:t xml:space="preserve">In order to mitigate this risk, </w:t>
      </w:r>
      <w:proofErr w:type="spellStart"/>
      <w:r w:rsidR="00B049B3">
        <w:t>openASSA</w:t>
      </w:r>
      <w:proofErr w:type="spellEnd"/>
      <w:r w:rsidR="00B049B3">
        <w:t xml:space="preserve"> could include a clause in the Contributor License Agreement which indicates the types of information that contributors should not share. In addition, before proceeding with any new </w:t>
      </w:r>
      <w:r w:rsidR="00BF3458">
        <w:t xml:space="preserve">software </w:t>
      </w:r>
      <w:r w:rsidR="00B049B3">
        <w:t xml:space="preserve">builds, we should assess and record whether the build in question could negatively influence behaviour to the detriment of </w:t>
      </w:r>
      <w:r w:rsidR="0011377E">
        <w:t>policyholders</w:t>
      </w:r>
      <w:r w:rsidR="00B049B3">
        <w:t>. Finally, in order to ensure transparency at all stages, we should keep clear records of meeting agendas and minutes of meetings.</w:t>
      </w:r>
      <w:r>
        <w:t xml:space="preserve"> </w:t>
      </w:r>
    </w:p>
    <w:p w14:paraId="21FA9957" w14:textId="77777777" w:rsidR="00832440" w:rsidRPr="00365580" w:rsidRDefault="00832440" w:rsidP="00EC43A2"/>
    <w:p w14:paraId="048080BD" w14:textId="795D1C38" w:rsidR="00365580" w:rsidRDefault="00DF11A0" w:rsidP="00BA4F10">
      <w:pPr>
        <w:pStyle w:val="Heading2"/>
        <w:numPr>
          <w:ilvl w:val="0"/>
          <w:numId w:val="1"/>
        </w:numPr>
      </w:pPr>
      <w:r>
        <w:t xml:space="preserve">Working Group </w:t>
      </w:r>
      <w:r w:rsidR="00144FB5">
        <w:t>R</w:t>
      </w:r>
      <w:r>
        <w:t>ecommendation</w:t>
      </w:r>
    </w:p>
    <w:p w14:paraId="3D9EE313" w14:textId="65E963E1" w:rsidR="00BF3458" w:rsidRDefault="00BF3458" w:rsidP="00365580">
      <w:r>
        <w:t xml:space="preserve">This working group is of the view that </w:t>
      </w:r>
      <w:proofErr w:type="spellStart"/>
      <w:r>
        <w:t>openASSA</w:t>
      </w:r>
      <w:proofErr w:type="spellEnd"/>
      <w:r>
        <w:t xml:space="preserve"> is not</w:t>
      </w:r>
      <w:r w:rsidR="0011377E">
        <w:t>, at face value,</w:t>
      </w:r>
      <w:r>
        <w:t xml:space="preserve"> an anti-competitive initiative. However, we </w:t>
      </w:r>
      <w:r w:rsidR="00EB62D3">
        <w:t>recommend that this conclusion is reviewed and validated by ASSA’s lawyers.</w:t>
      </w:r>
    </w:p>
    <w:p w14:paraId="31CABADA" w14:textId="368DD036" w:rsidR="00EB62D3" w:rsidRDefault="00EB62D3" w:rsidP="00365580">
      <w:r>
        <w:t xml:space="preserve">This working group also recognises the risk that participants may knowingly or unknowingly act anti-competitively by sharing </w:t>
      </w:r>
      <w:r w:rsidR="008300D2">
        <w:t xml:space="preserve">competitively </w:t>
      </w:r>
      <w:r>
        <w:t>sensitive information. In order to mitigate this risk, we recommend the following:</w:t>
      </w:r>
    </w:p>
    <w:p w14:paraId="11100140" w14:textId="69790FB6" w:rsidR="00EB62D3" w:rsidRDefault="00EB62D3" w:rsidP="00EB62D3">
      <w:pPr>
        <w:pStyle w:val="ListParagraph"/>
        <w:numPr>
          <w:ilvl w:val="0"/>
          <w:numId w:val="17"/>
        </w:numPr>
      </w:pPr>
      <w:r>
        <w:t xml:space="preserve">The Contributor License Agreement </w:t>
      </w:r>
      <w:r w:rsidR="002078FF">
        <w:t xml:space="preserve">or the </w:t>
      </w:r>
      <w:proofErr w:type="spellStart"/>
      <w:r w:rsidR="002078FF">
        <w:t>openASSA</w:t>
      </w:r>
      <w:proofErr w:type="spellEnd"/>
      <w:r w:rsidR="002078FF">
        <w:t xml:space="preserve"> code of conduct </w:t>
      </w:r>
      <w:r>
        <w:t xml:space="preserve">specifically indicates that, where applicable, contributors should not share </w:t>
      </w:r>
      <w:r w:rsidR="00C60A33">
        <w:t xml:space="preserve">competitively </w:t>
      </w:r>
      <w:r>
        <w:t xml:space="preserve">sensitive information to do with their </w:t>
      </w:r>
      <w:r w:rsidR="00C60A33">
        <w:t xml:space="preserve">respective </w:t>
      </w:r>
      <w:r>
        <w:t>employer</w:t>
      </w:r>
      <w:r w:rsidR="00C60A33">
        <w:t>'</w:t>
      </w:r>
      <w:r>
        <w:t>s pricing, policy terms and conditions, customer information, business strategy, cost structures, and product design.</w:t>
      </w:r>
    </w:p>
    <w:p w14:paraId="5ED0A149" w14:textId="113D9559" w:rsidR="00EB62D3" w:rsidRDefault="00EB62D3" w:rsidP="00EB62D3">
      <w:pPr>
        <w:pStyle w:val="ListParagraph"/>
        <w:numPr>
          <w:ilvl w:val="0"/>
          <w:numId w:val="17"/>
        </w:numPr>
      </w:pPr>
      <w:r>
        <w:t>Records should be kept of the minutes of all meetings (including the accompanying agendas).</w:t>
      </w:r>
    </w:p>
    <w:p w14:paraId="23CCFEA4" w14:textId="28E5B9D6" w:rsidR="003350C5" w:rsidRDefault="00EB62D3" w:rsidP="00144FB5">
      <w:pPr>
        <w:pStyle w:val="ListParagraph"/>
        <w:numPr>
          <w:ilvl w:val="0"/>
          <w:numId w:val="17"/>
        </w:numPr>
      </w:pPr>
      <w:r>
        <w:t>All new software builds should be assessed as to whether they could negatively influence market behaviour to the detriment of customers, and records of these assessments should be kept.</w:t>
      </w:r>
    </w:p>
    <w:p w14:paraId="1017225E" w14:textId="62C56669" w:rsidR="00144FB5" w:rsidRDefault="00144FB5" w:rsidP="00144FB5"/>
    <w:p w14:paraId="1AE01E9B" w14:textId="46A1E0AD" w:rsidR="00CB6FB5" w:rsidRPr="0013108F" w:rsidRDefault="00CB6FB5" w:rsidP="00CB6FB5">
      <w:pPr>
        <w:pStyle w:val="Heading2"/>
        <w:numPr>
          <w:ilvl w:val="0"/>
          <w:numId w:val="1"/>
        </w:numPr>
        <w:rPr>
          <w:ins w:id="74" w:author="Clare-Alice Vertue" w:date="2020-12-01T12:44:00Z"/>
        </w:rPr>
      </w:pPr>
      <w:ins w:id="75" w:author="Clare-Alice Vertue" w:date="2020-12-01T12:45:00Z">
        <w:r>
          <w:t>Privileged</w:t>
        </w:r>
        <w:r w:rsidRPr="0013108F">
          <w:t xml:space="preserve"> </w:t>
        </w:r>
        <w:r>
          <w:t xml:space="preserve">legal advice </w:t>
        </w:r>
        <w:proofErr w:type="spellStart"/>
        <w:r>
          <w:t>from</w:t>
        </w:r>
      </w:ins>
      <w:ins w:id="76" w:author="Clare-Alice Vertue" w:date="2020-12-01T12:44:00Z">
        <w:r w:rsidRPr="0013108F">
          <w:t>Webber</w:t>
        </w:r>
        <w:proofErr w:type="spellEnd"/>
        <w:r w:rsidRPr="0013108F">
          <w:t xml:space="preserve"> Wentzel</w:t>
        </w:r>
        <w:r>
          <w:t xml:space="preserve">: </w:t>
        </w:r>
      </w:ins>
    </w:p>
    <w:p w14:paraId="2302E937" w14:textId="77777777" w:rsidR="00CB6FB5" w:rsidRDefault="00CB6FB5" w:rsidP="00CB6FB5">
      <w:pPr>
        <w:rPr>
          <w:ins w:id="77" w:author="Clare-Alice Vertue" w:date="2020-12-01T12:44:00Z"/>
        </w:rPr>
      </w:pPr>
      <w:ins w:id="78" w:author="Clare-Alice Vertue" w:date="2020-12-01T12:44:00Z">
        <w:r>
          <w:t xml:space="preserve">Based on the descriptions contained in this document, Webber Wentzel is of the opinion that the objectives of </w:t>
        </w:r>
        <w:proofErr w:type="spellStart"/>
        <w:r>
          <w:t>openASSA</w:t>
        </w:r>
        <w:proofErr w:type="spellEnd"/>
        <w:r>
          <w:t xml:space="preserve"> are compliant with South Africa's antitrust legislation.  Importantly, they understand that the actuarial modelling solutions being </w:t>
        </w:r>
        <w:proofErr w:type="gramStart"/>
        <w:r>
          <w:t>developed</w:t>
        </w:r>
        <w:proofErr w:type="gramEnd"/>
        <w:r>
          <w:t xml:space="preserve"> and the open source libraries will not include or rely on any </w:t>
        </w:r>
        <w:bookmarkStart w:id="79" w:name="_GoBack"/>
        <w:r>
          <w:t>competitively sensitive information</w:t>
        </w:r>
        <w:bookmarkEnd w:id="79"/>
        <w:r>
          <w:t>.</w:t>
        </w:r>
      </w:ins>
    </w:p>
    <w:p w14:paraId="41B9B2B4" w14:textId="01BFB906" w:rsidR="00CB6FB5" w:rsidRDefault="00CB6FB5" w:rsidP="00CB6FB5">
      <w:pPr>
        <w:rPr>
          <w:ins w:id="80" w:author="Clare-Alice Vertue" w:date="2020-12-01T12:44:00Z"/>
        </w:rPr>
      </w:pPr>
      <w:ins w:id="81" w:author="Clare-Alice Vertue" w:date="2020-12-01T12:45:00Z">
        <w:r>
          <w:t>Webber Wentzel</w:t>
        </w:r>
      </w:ins>
      <w:ins w:id="82" w:author="Clare-Alice Vertue" w:date="2020-12-01T12:44:00Z">
        <w:r>
          <w:t xml:space="preserve"> agree that as specific software builds are initiated and </w:t>
        </w:r>
        <w:proofErr w:type="spellStart"/>
        <w:r>
          <w:t>openASSA's</w:t>
        </w:r>
        <w:proofErr w:type="spellEnd"/>
        <w:r>
          <w:t xml:space="preserve"> activities advance, </w:t>
        </w:r>
        <w:proofErr w:type="spellStart"/>
        <w:r>
          <w:t>openASSA</w:t>
        </w:r>
        <w:proofErr w:type="spellEnd"/>
        <w:r>
          <w:t xml:space="preserve"> should consider the possible impact which each project may have on competition in the market. </w:t>
        </w:r>
        <w:proofErr w:type="spellStart"/>
        <w:r>
          <w:t>openASSA</w:t>
        </w:r>
        <w:proofErr w:type="spellEnd"/>
        <w:r>
          <w:t xml:space="preserve"> should keep records of these assessments and seek external legal advice where necessary. Contributors/users should not treat the recommendations or decisions of </w:t>
        </w:r>
        <w:proofErr w:type="spellStart"/>
        <w:r>
          <w:t>openASSA</w:t>
        </w:r>
        <w:proofErr w:type="spellEnd"/>
        <w:r>
          <w:t xml:space="preserve">, or the software developed by </w:t>
        </w:r>
        <w:proofErr w:type="spellStart"/>
        <w:r>
          <w:t>openASSA</w:t>
        </w:r>
        <w:proofErr w:type="spellEnd"/>
        <w:r>
          <w:t xml:space="preserve"> as an arrangement among them to restrict their incentive or ability to compete independently. Contributors/users must </w:t>
        </w:r>
        <w:proofErr w:type="gramStart"/>
        <w:r>
          <w:t>at all times</w:t>
        </w:r>
        <w:proofErr w:type="gramEnd"/>
        <w:r>
          <w:t xml:space="preserve"> maintain their independence in respect of developing their own models and determining their own assumptions for various parameter values.</w:t>
        </w:r>
      </w:ins>
    </w:p>
    <w:p w14:paraId="0C09876C" w14:textId="77777777" w:rsidR="00CB6FB5" w:rsidRDefault="00CB6FB5" w:rsidP="00CB6FB5">
      <w:pPr>
        <w:rPr>
          <w:ins w:id="83" w:author="Clare-Alice Vertue" w:date="2020-12-01T12:44:00Z"/>
        </w:rPr>
      </w:pPr>
      <w:ins w:id="84" w:author="Clare-Alice Vertue" w:date="2020-12-01T12:44:00Z">
        <w:r>
          <w:t xml:space="preserve">Recognising the risks inherent in initiatives which involve contact between competitors and in order to ensure that </w:t>
        </w:r>
        <w:proofErr w:type="spellStart"/>
        <w:r>
          <w:t>openASSA's</w:t>
        </w:r>
        <w:proofErr w:type="spellEnd"/>
        <w:r>
          <w:t xml:space="preserve"> activities are not used to facilitate any anticompetitive conduct by its </w:t>
        </w:r>
        <w:r>
          <w:lastRenderedPageBreak/>
          <w:t xml:space="preserve">contributors/users, best practices for compliance with the Competition Act should be adopted. Webber Wentzel would recommend that </w:t>
        </w:r>
        <w:proofErr w:type="spellStart"/>
        <w:r>
          <w:t>oppenASSA</w:t>
        </w:r>
        <w:proofErr w:type="spellEnd"/>
        <w:r>
          <w:t xml:space="preserve"> adopt a formal compliance policy which:</w:t>
        </w:r>
      </w:ins>
    </w:p>
    <w:p w14:paraId="649D0084" w14:textId="77777777" w:rsidR="00CB6FB5" w:rsidRDefault="00CB6FB5" w:rsidP="00CB6FB5">
      <w:pPr>
        <w:pStyle w:val="ListParagraph"/>
        <w:numPr>
          <w:ilvl w:val="0"/>
          <w:numId w:val="22"/>
        </w:numPr>
        <w:rPr>
          <w:ins w:id="85" w:author="Clare-Alice Vertue" w:date="2020-12-01T12:44:00Z"/>
        </w:rPr>
      </w:pPr>
      <w:ins w:id="86" w:author="Clare-Alice Vertue" w:date="2020-12-01T12:44:00Z">
        <w:r>
          <w:t xml:space="preserve">records the commitment of </w:t>
        </w:r>
        <w:proofErr w:type="spellStart"/>
        <w:r>
          <w:t>openASSA</w:t>
        </w:r>
        <w:proofErr w:type="spellEnd"/>
        <w:r>
          <w:t xml:space="preserve"> to fair competition, including that:</w:t>
        </w:r>
      </w:ins>
    </w:p>
    <w:p w14:paraId="7629B053" w14:textId="089CF709" w:rsidR="00CB6FB5" w:rsidRDefault="00CB6FB5" w:rsidP="00CB6FB5">
      <w:pPr>
        <w:pStyle w:val="ListParagraph"/>
        <w:numPr>
          <w:ilvl w:val="1"/>
          <w:numId w:val="17"/>
        </w:numPr>
        <w:rPr>
          <w:ins w:id="87" w:author="Clare-Alice Vertue" w:date="2020-12-01T12:44:00Z"/>
        </w:rPr>
      </w:pPr>
      <w:ins w:id="88" w:author="Clare-Alice Vertue" w:date="2020-12-01T12:44:00Z">
        <w:r>
          <w:t xml:space="preserve">contributors/users should not use </w:t>
        </w:r>
        <w:proofErr w:type="spellStart"/>
        <w:r>
          <w:t>openASSA</w:t>
        </w:r>
        <w:proofErr w:type="spellEnd"/>
        <w:r>
          <w:t xml:space="preserve"> meetings, platforms or initiatives to reach an anti-competitive agreement (formal or informal, oral or in writing) or other arrangements relating to competitive strategy, product design, cost structures, pricing, sharing markets or customers, restricting output or bid-rigging; </w:t>
        </w:r>
      </w:ins>
      <w:ins w:id="89" w:author="Clare-Alice Vertue" w:date="2020-12-01T12:46:00Z">
        <w:r>
          <w:t>and</w:t>
        </w:r>
      </w:ins>
    </w:p>
    <w:p w14:paraId="385E6154" w14:textId="3117200D" w:rsidR="00CB6FB5" w:rsidRDefault="00CB6FB5" w:rsidP="00CB6FB5">
      <w:pPr>
        <w:pStyle w:val="ListParagraph"/>
        <w:numPr>
          <w:ilvl w:val="1"/>
          <w:numId w:val="17"/>
        </w:numPr>
        <w:rPr>
          <w:ins w:id="90" w:author="Clare-Alice Vertue" w:date="2020-12-01T12:44:00Z"/>
        </w:rPr>
      </w:pPr>
      <w:proofErr w:type="spellStart"/>
      <w:ins w:id="91" w:author="Clare-Alice Vertue" w:date="2020-12-01T12:46:00Z">
        <w:r>
          <w:t>o</w:t>
        </w:r>
      </w:ins>
      <w:ins w:id="92" w:author="Clare-Alice Vertue" w:date="2020-12-01T12:44:00Z">
        <w:r>
          <w:t>penASSA</w:t>
        </w:r>
        <w:proofErr w:type="spellEnd"/>
        <w:r>
          <w:t xml:space="preserve"> will not support or assist any such conduct and aims to ensure that no meetings or initiatives supported by </w:t>
        </w:r>
        <w:proofErr w:type="spellStart"/>
        <w:r>
          <w:t>openASSA</w:t>
        </w:r>
        <w:proofErr w:type="spellEnd"/>
        <w:r>
          <w:t xml:space="preserve"> are used by its members to discuss or coordinate behaviour which would result in a restriction of competition</w:t>
        </w:r>
      </w:ins>
      <w:ins w:id="93" w:author="Clare-Alice Vertue" w:date="2020-12-01T12:46:00Z">
        <w:r>
          <w:t>;</w:t>
        </w:r>
      </w:ins>
    </w:p>
    <w:p w14:paraId="17C8B30D" w14:textId="77777777" w:rsidR="00CB6FB5" w:rsidRDefault="00CB6FB5" w:rsidP="00CB6FB5">
      <w:pPr>
        <w:pStyle w:val="ListParagraph"/>
        <w:numPr>
          <w:ilvl w:val="0"/>
          <w:numId w:val="22"/>
        </w:numPr>
        <w:rPr>
          <w:ins w:id="94" w:author="Clare-Alice Vertue" w:date="2020-12-01T12:44:00Z"/>
        </w:rPr>
      </w:pPr>
      <w:ins w:id="95" w:author="Clare-Alice Vertue" w:date="2020-12-01T12:44:00Z">
        <w:r>
          <w:t xml:space="preserve">records that </w:t>
        </w:r>
        <w:proofErr w:type="spellStart"/>
        <w:r>
          <w:t>openASSA</w:t>
        </w:r>
        <w:proofErr w:type="spellEnd"/>
        <w:r>
          <w:t xml:space="preserve"> is not legally responsible for any infringements committed by contributors/users and that it is the responsibility of each contributor/user to obtain their own legal advice;</w:t>
        </w:r>
      </w:ins>
    </w:p>
    <w:p w14:paraId="0989C3E8" w14:textId="08BDB864" w:rsidR="00CB6FB5" w:rsidRDefault="00CB6FB5" w:rsidP="00CB6FB5">
      <w:pPr>
        <w:pStyle w:val="ListParagraph"/>
        <w:numPr>
          <w:ilvl w:val="0"/>
          <w:numId w:val="22"/>
        </w:numPr>
        <w:rPr>
          <w:ins w:id="96" w:author="Clare-Alice Vertue" w:date="2020-12-01T12:46:00Z"/>
        </w:rPr>
      </w:pPr>
      <w:ins w:id="97" w:author="Clare-Alice Vertue" w:date="2020-12-01T12:44:00Z">
        <w:r>
          <w:t>commits to ongoing monitoring of compliance;</w:t>
        </w:r>
      </w:ins>
    </w:p>
    <w:p w14:paraId="71577691" w14:textId="17389785" w:rsidR="00CB6FB5" w:rsidRDefault="00CB6FB5" w:rsidP="00CB6FB5">
      <w:pPr>
        <w:pStyle w:val="ListParagraph"/>
        <w:numPr>
          <w:ilvl w:val="0"/>
          <w:numId w:val="22"/>
        </w:numPr>
        <w:rPr>
          <w:ins w:id="98" w:author="Clare-Alice Vertue" w:date="2020-12-01T12:44:00Z"/>
        </w:rPr>
      </w:pPr>
      <w:ins w:id="99" w:author="Clare-Alice Vertue" w:date="2020-12-01T12:46:00Z">
        <w:r>
          <w:t>makes provision for training of relevant representatives</w:t>
        </w:r>
      </w:ins>
      <w:ins w:id="100" w:author="Clare-Alice Vertue" w:date="2020-12-01T12:47:00Z">
        <w:r>
          <w:t xml:space="preserve"> and key </w:t>
        </w:r>
        <w:proofErr w:type="spellStart"/>
        <w:r>
          <w:t>steakeholders</w:t>
        </w:r>
      </w:ins>
      <w:proofErr w:type="spellEnd"/>
      <w:ins w:id="101" w:author="Clare-Alice Vertue" w:date="2020-12-01T12:46:00Z">
        <w:r>
          <w:t>;</w:t>
        </w:r>
      </w:ins>
    </w:p>
    <w:p w14:paraId="052D4804" w14:textId="77777777" w:rsidR="00CB6FB5" w:rsidRDefault="00CB6FB5" w:rsidP="00CB6FB5">
      <w:pPr>
        <w:pStyle w:val="ListParagraph"/>
        <w:numPr>
          <w:ilvl w:val="0"/>
          <w:numId w:val="22"/>
        </w:numPr>
        <w:rPr>
          <w:ins w:id="102" w:author="Clare-Alice Vertue" w:date="2020-12-01T12:44:00Z"/>
        </w:rPr>
      </w:pPr>
      <w:ins w:id="103" w:author="Clare-Alice Vertue" w:date="2020-12-01T12:44:00Z">
        <w:r>
          <w:t>requires signed undertakings of compliance;</w:t>
        </w:r>
      </w:ins>
    </w:p>
    <w:p w14:paraId="353085CA" w14:textId="77777777" w:rsidR="00CB6FB5" w:rsidRDefault="00CB6FB5" w:rsidP="00CB6FB5">
      <w:pPr>
        <w:pStyle w:val="ListParagraph"/>
        <w:numPr>
          <w:ilvl w:val="0"/>
          <w:numId w:val="22"/>
        </w:numPr>
        <w:rPr>
          <w:ins w:id="104" w:author="Clare-Alice Vertue" w:date="2020-12-01T12:44:00Z"/>
        </w:rPr>
      </w:pPr>
      <w:ins w:id="105" w:author="Clare-Alice Vertue" w:date="2020-12-01T12:44:00Z">
        <w:r w:rsidRPr="0013108F">
          <w:t>prohibit</w:t>
        </w:r>
        <w:r>
          <w:t>s</w:t>
        </w:r>
        <w:r w:rsidRPr="0013108F">
          <w:t xml:space="preserve"> </w:t>
        </w:r>
        <w:r>
          <w:t>the</w:t>
        </w:r>
        <w:r w:rsidRPr="0013108F">
          <w:t xml:space="preserve"> exchange of competitively sensitive information</w:t>
        </w:r>
        <w:r>
          <w:t>;</w:t>
        </w:r>
      </w:ins>
    </w:p>
    <w:p w14:paraId="21896309" w14:textId="77777777" w:rsidR="00CB6FB5" w:rsidRDefault="00CB6FB5" w:rsidP="00CB6FB5">
      <w:pPr>
        <w:pStyle w:val="ListParagraph"/>
        <w:numPr>
          <w:ilvl w:val="0"/>
          <w:numId w:val="17"/>
        </w:numPr>
        <w:rPr>
          <w:ins w:id="106" w:author="Clare-Alice Vertue" w:date="2020-12-01T12:44:00Z"/>
        </w:rPr>
      </w:pPr>
      <w:ins w:id="107" w:author="Clare-Alice Vertue" w:date="2020-12-01T12:44:00Z">
        <w:r>
          <w:t xml:space="preserve">sets out protocols for meetings </w:t>
        </w:r>
        <w:r w:rsidRPr="004A55AC">
          <w:rPr>
            <w:rFonts w:eastAsia="Times New Roman"/>
          </w:rPr>
          <w:t xml:space="preserve">involving </w:t>
        </w:r>
        <w:r w:rsidRPr="0013108F">
          <w:t>competitors</w:t>
        </w:r>
        <w:r>
          <w:t xml:space="preserve">, namely: </w:t>
        </w:r>
      </w:ins>
    </w:p>
    <w:p w14:paraId="2EA92324" w14:textId="77777777" w:rsidR="00CB6FB5" w:rsidRDefault="00CB6FB5" w:rsidP="00CB6FB5">
      <w:pPr>
        <w:pStyle w:val="ListParagraph"/>
        <w:numPr>
          <w:ilvl w:val="1"/>
          <w:numId w:val="17"/>
        </w:numPr>
        <w:rPr>
          <w:ins w:id="108" w:author="Clare-Alice Vertue" w:date="2020-12-01T12:44:00Z"/>
        </w:rPr>
      </w:pPr>
      <w:ins w:id="109" w:author="Clare-Alice Vertue" w:date="2020-12-01T12:44:00Z">
        <w:r>
          <w:t>preparation of d</w:t>
        </w:r>
        <w:r w:rsidRPr="004A55AC">
          <w:rPr>
            <w:rFonts w:eastAsia="Times New Roman"/>
          </w:rPr>
          <w:t>raft agendas</w:t>
        </w:r>
        <w:r>
          <w:t xml:space="preserve">; </w:t>
        </w:r>
      </w:ins>
    </w:p>
    <w:p w14:paraId="29B5F1DF" w14:textId="77777777" w:rsidR="00CB6FB5" w:rsidRDefault="00CB6FB5" w:rsidP="00CB6FB5">
      <w:pPr>
        <w:pStyle w:val="ListParagraph"/>
        <w:numPr>
          <w:ilvl w:val="1"/>
          <w:numId w:val="17"/>
        </w:numPr>
        <w:rPr>
          <w:ins w:id="110" w:author="Clare-Alice Vertue" w:date="2020-12-01T12:44:00Z"/>
        </w:rPr>
      </w:pPr>
      <w:ins w:id="111" w:author="Clare-Alice Vertue" w:date="2020-12-01T12:44:00Z">
        <w:r>
          <w:t xml:space="preserve">reading of a compliance statement; </w:t>
        </w:r>
      </w:ins>
    </w:p>
    <w:p w14:paraId="440CD107" w14:textId="77777777" w:rsidR="00CB6FB5" w:rsidRDefault="00CB6FB5" w:rsidP="00CB6FB5">
      <w:pPr>
        <w:pStyle w:val="ListParagraph"/>
        <w:numPr>
          <w:ilvl w:val="1"/>
          <w:numId w:val="17"/>
        </w:numPr>
        <w:rPr>
          <w:ins w:id="112" w:author="Clare-Alice Vertue" w:date="2020-12-01T12:44:00Z"/>
        </w:rPr>
      </w:pPr>
      <w:ins w:id="113" w:author="Clare-Alice Vertue" w:date="2020-12-01T12:44:00Z">
        <w:r>
          <w:t>circulating m</w:t>
        </w:r>
        <w:r w:rsidRPr="0013108F">
          <w:t>inutes to participants for confirmation</w:t>
        </w:r>
        <w:r>
          <w:t>;</w:t>
        </w:r>
      </w:ins>
    </w:p>
    <w:p w14:paraId="3ABBCB4A" w14:textId="77777777" w:rsidR="00CB6FB5" w:rsidRDefault="00CB6FB5" w:rsidP="00CB6FB5">
      <w:pPr>
        <w:pStyle w:val="ListParagraph"/>
        <w:numPr>
          <w:ilvl w:val="0"/>
          <w:numId w:val="22"/>
        </w:numPr>
        <w:rPr>
          <w:ins w:id="114" w:author="Clare-Alice Vertue" w:date="2020-12-01T12:44:00Z"/>
        </w:rPr>
      </w:pPr>
      <w:ins w:id="115" w:author="Clare-Alice Vertue" w:date="2020-12-01T12:44:00Z">
        <w:r>
          <w:t>records that failure to comply with competition amounts to a violation to terms of use.</w:t>
        </w:r>
      </w:ins>
    </w:p>
    <w:p w14:paraId="69FE6961" w14:textId="77777777" w:rsidR="00144FB5" w:rsidRDefault="00144FB5" w:rsidP="00144FB5"/>
    <w:sectPr w:rsidR="00144FB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F8EBA" w14:textId="77777777" w:rsidR="004A55AC" w:rsidRDefault="004A55AC" w:rsidP="004A55AC">
      <w:pPr>
        <w:spacing w:after="0" w:line="240" w:lineRule="auto"/>
      </w:pPr>
      <w:r>
        <w:separator/>
      </w:r>
    </w:p>
  </w:endnote>
  <w:endnote w:type="continuationSeparator" w:id="0">
    <w:p w14:paraId="6F0B87B1" w14:textId="77777777" w:rsidR="004A55AC" w:rsidRDefault="004A55AC" w:rsidP="004A5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D39E2" w14:textId="77777777" w:rsidR="004A55AC" w:rsidRDefault="004A55AC" w:rsidP="004A55AC">
      <w:pPr>
        <w:spacing w:after="0" w:line="240" w:lineRule="auto"/>
      </w:pPr>
      <w:r>
        <w:separator/>
      </w:r>
    </w:p>
  </w:footnote>
  <w:footnote w:type="continuationSeparator" w:id="0">
    <w:p w14:paraId="28B5DC25" w14:textId="77777777" w:rsidR="004A55AC" w:rsidRDefault="004A55AC" w:rsidP="004A5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F0F71" w14:textId="04A44D3D" w:rsidR="004A55AC" w:rsidRPr="004A55AC" w:rsidRDefault="004A55AC" w:rsidP="004A55AC">
    <w:pPr>
      <w:pStyle w:val="Header"/>
      <w:jc w:val="right"/>
      <w:rPr>
        <w:i/>
        <w:iCs/>
      </w:rPr>
    </w:pPr>
    <w:ins w:id="116" w:author="Clare-Alice Vertue" w:date="2020-12-01T12:14:00Z">
      <w:r w:rsidRPr="004A55AC">
        <w:rPr>
          <w:i/>
          <w:iCs/>
        </w:rPr>
        <w:t>This document contains privileged legal advice</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391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0642E7"/>
    <w:multiLevelType w:val="hybridMultilevel"/>
    <w:tmpl w:val="F9806C24"/>
    <w:lvl w:ilvl="0" w:tplc="0C382DEA">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BED3792"/>
    <w:multiLevelType w:val="hybridMultilevel"/>
    <w:tmpl w:val="3A289D0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F4750E2"/>
    <w:multiLevelType w:val="hybridMultilevel"/>
    <w:tmpl w:val="72D853A4"/>
    <w:lvl w:ilvl="0" w:tplc="7776573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FA43D22"/>
    <w:multiLevelType w:val="hybridMultilevel"/>
    <w:tmpl w:val="204C5A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2515738"/>
    <w:multiLevelType w:val="hybridMultilevel"/>
    <w:tmpl w:val="83E09C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6545106"/>
    <w:multiLevelType w:val="hybridMultilevel"/>
    <w:tmpl w:val="2126F1C6"/>
    <w:lvl w:ilvl="0" w:tplc="F458913E">
      <w:start w:val="4"/>
      <w:numFmt w:val="bullet"/>
      <w:lvlText w:val="•"/>
      <w:lvlJc w:val="left"/>
      <w:pPr>
        <w:ind w:left="1080" w:hanging="72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1544C9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15A47"/>
    <w:multiLevelType w:val="hybridMultilevel"/>
    <w:tmpl w:val="5A96B4E6"/>
    <w:lvl w:ilvl="0" w:tplc="F458913E">
      <w:start w:val="4"/>
      <w:numFmt w:val="bullet"/>
      <w:lvlText w:val="•"/>
      <w:lvlJc w:val="left"/>
      <w:pPr>
        <w:ind w:left="720" w:hanging="720"/>
      </w:pPr>
      <w:rPr>
        <w:rFonts w:ascii="Calibri" w:eastAsiaTheme="minorHAnsi" w:hAnsi="Calibri" w:cs="Calibr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2E0C35C7"/>
    <w:multiLevelType w:val="hybridMultilevel"/>
    <w:tmpl w:val="A1526AF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1EE35CD"/>
    <w:multiLevelType w:val="hybridMultilevel"/>
    <w:tmpl w:val="A0E04564"/>
    <w:lvl w:ilvl="0" w:tplc="F458913E">
      <w:start w:val="4"/>
      <w:numFmt w:val="bullet"/>
      <w:lvlText w:val="•"/>
      <w:lvlJc w:val="left"/>
      <w:pPr>
        <w:ind w:left="1080" w:hanging="72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1F830CB"/>
    <w:multiLevelType w:val="hybridMultilevel"/>
    <w:tmpl w:val="3D80AC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39911F5"/>
    <w:multiLevelType w:val="hybridMultilevel"/>
    <w:tmpl w:val="40F8C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8105FFE"/>
    <w:multiLevelType w:val="hybridMultilevel"/>
    <w:tmpl w:val="A1DAB176"/>
    <w:lvl w:ilvl="0" w:tplc="F458913E">
      <w:start w:val="4"/>
      <w:numFmt w:val="bullet"/>
      <w:lvlText w:val="•"/>
      <w:lvlJc w:val="left"/>
      <w:pPr>
        <w:ind w:left="1080" w:hanging="72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B055154"/>
    <w:multiLevelType w:val="hybridMultilevel"/>
    <w:tmpl w:val="C76C04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E0E777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BE2BA7"/>
    <w:multiLevelType w:val="hybridMultilevel"/>
    <w:tmpl w:val="D996FEB6"/>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7" w15:restartNumberingAfterBreak="0">
    <w:nsid w:val="70DF7A3D"/>
    <w:multiLevelType w:val="hybridMultilevel"/>
    <w:tmpl w:val="81CA7FB2"/>
    <w:lvl w:ilvl="0" w:tplc="1C090015">
      <w:start w:val="1"/>
      <w:numFmt w:val="upp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8" w15:restartNumberingAfterBreak="0">
    <w:nsid w:val="74885E03"/>
    <w:multiLevelType w:val="hybridMultilevel"/>
    <w:tmpl w:val="C4269D5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5"/>
  </w:num>
  <w:num w:numId="4">
    <w:abstractNumId w:val="1"/>
  </w:num>
  <w:num w:numId="5">
    <w:abstractNumId w:val="11"/>
  </w:num>
  <w:num w:numId="6">
    <w:abstractNumId w:val="10"/>
  </w:num>
  <w:num w:numId="7">
    <w:abstractNumId w:val="8"/>
  </w:num>
  <w:num w:numId="8">
    <w:abstractNumId w:val="16"/>
  </w:num>
  <w:num w:numId="9">
    <w:abstractNumId w:val="14"/>
  </w:num>
  <w:num w:numId="10">
    <w:abstractNumId w:val="6"/>
  </w:num>
  <w:num w:numId="11">
    <w:abstractNumId w:val="13"/>
  </w:num>
  <w:num w:numId="12">
    <w:abstractNumId w:val="4"/>
  </w:num>
  <w:num w:numId="13">
    <w:abstractNumId w:val="3"/>
  </w:num>
  <w:num w:numId="14">
    <w:abstractNumId w:val="5"/>
  </w:num>
  <w:num w:numId="15">
    <w:abstractNumId w:val="12"/>
  </w:num>
  <w:num w:numId="16">
    <w:abstractNumId w:val="18"/>
  </w:num>
  <w:num w:numId="17">
    <w:abstractNumId w:val="9"/>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9"/>
  </w:num>
  <w:num w:numId="21">
    <w:abstractNumId w:val="17"/>
  </w:num>
  <w:num w:numId="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Alice Vertue">
    <w15:presenceInfo w15:providerId="AD" w15:userId="S::clare-alice.vertue@webberwentzel.com::6612524f-5a34-44b2-8587-1b5a686a8162"/>
  </w15:person>
  <w15:person w15:author="Robert Wilson">
    <w15:presenceInfo w15:providerId="AD" w15:userId="S::robert.wilson@webberwentzel.com::11783326-7bff-49b3-bc86-b38ce56375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yMDW1MDOwMDC0NDJU0lEKTi0uzszPAykwqgUAcTmx/CwAAAA="/>
  </w:docVars>
  <w:rsids>
    <w:rsidRoot w:val="00AC2AD5"/>
    <w:rsid w:val="00001E04"/>
    <w:rsid w:val="00012AF1"/>
    <w:rsid w:val="0001603D"/>
    <w:rsid w:val="000526A0"/>
    <w:rsid w:val="000645B6"/>
    <w:rsid w:val="00067A79"/>
    <w:rsid w:val="00090958"/>
    <w:rsid w:val="00094592"/>
    <w:rsid w:val="00094986"/>
    <w:rsid w:val="00096B5B"/>
    <w:rsid w:val="000A0CE0"/>
    <w:rsid w:val="000C4A15"/>
    <w:rsid w:val="000C72D0"/>
    <w:rsid w:val="000C7BAA"/>
    <w:rsid w:val="000E1BCB"/>
    <w:rsid w:val="000E2D72"/>
    <w:rsid w:val="000E3431"/>
    <w:rsid w:val="000F59CA"/>
    <w:rsid w:val="000F6C44"/>
    <w:rsid w:val="00101204"/>
    <w:rsid w:val="0011377E"/>
    <w:rsid w:val="00121C77"/>
    <w:rsid w:val="00122E8C"/>
    <w:rsid w:val="001308CF"/>
    <w:rsid w:val="0013103A"/>
    <w:rsid w:val="0013108F"/>
    <w:rsid w:val="00134813"/>
    <w:rsid w:val="00142240"/>
    <w:rsid w:val="00144FB5"/>
    <w:rsid w:val="00156DDC"/>
    <w:rsid w:val="0016359E"/>
    <w:rsid w:val="001874A0"/>
    <w:rsid w:val="001A19E6"/>
    <w:rsid w:val="001B218D"/>
    <w:rsid w:val="001B2BD9"/>
    <w:rsid w:val="001D4EC8"/>
    <w:rsid w:val="001D7578"/>
    <w:rsid w:val="001E1C60"/>
    <w:rsid w:val="001E521A"/>
    <w:rsid w:val="001F021C"/>
    <w:rsid w:val="001F29EA"/>
    <w:rsid w:val="002051DB"/>
    <w:rsid w:val="002078FF"/>
    <w:rsid w:val="00213B74"/>
    <w:rsid w:val="002204B8"/>
    <w:rsid w:val="002255E9"/>
    <w:rsid w:val="002258AF"/>
    <w:rsid w:val="00226357"/>
    <w:rsid w:val="00240FC5"/>
    <w:rsid w:val="0024134C"/>
    <w:rsid w:val="00246D72"/>
    <w:rsid w:val="00247D36"/>
    <w:rsid w:val="00260C2F"/>
    <w:rsid w:val="00282E12"/>
    <w:rsid w:val="002A2058"/>
    <w:rsid w:val="002B5377"/>
    <w:rsid w:val="002B7826"/>
    <w:rsid w:val="002D1E8F"/>
    <w:rsid w:val="002D6B7D"/>
    <w:rsid w:val="002F37C4"/>
    <w:rsid w:val="002F4890"/>
    <w:rsid w:val="002F6FA8"/>
    <w:rsid w:val="00300032"/>
    <w:rsid w:val="00311AC5"/>
    <w:rsid w:val="003202D2"/>
    <w:rsid w:val="003350C5"/>
    <w:rsid w:val="0033797C"/>
    <w:rsid w:val="0035257D"/>
    <w:rsid w:val="00365580"/>
    <w:rsid w:val="003924A1"/>
    <w:rsid w:val="003B321C"/>
    <w:rsid w:val="003C4969"/>
    <w:rsid w:val="003D4C5D"/>
    <w:rsid w:val="003F61D4"/>
    <w:rsid w:val="00411791"/>
    <w:rsid w:val="0041755D"/>
    <w:rsid w:val="00420C1E"/>
    <w:rsid w:val="00494202"/>
    <w:rsid w:val="004A0832"/>
    <w:rsid w:val="004A55AC"/>
    <w:rsid w:val="004B238C"/>
    <w:rsid w:val="004C3D6B"/>
    <w:rsid w:val="004D2662"/>
    <w:rsid w:val="004E234A"/>
    <w:rsid w:val="004E5CC9"/>
    <w:rsid w:val="004F0FD4"/>
    <w:rsid w:val="00513C45"/>
    <w:rsid w:val="0053110B"/>
    <w:rsid w:val="00545CEB"/>
    <w:rsid w:val="00565B35"/>
    <w:rsid w:val="00575973"/>
    <w:rsid w:val="0058026C"/>
    <w:rsid w:val="00594D88"/>
    <w:rsid w:val="005B5500"/>
    <w:rsid w:val="005D3868"/>
    <w:rsid w:val="005D3FA4"/>
    <w:rsid w:val="005E2B8E"/>
    <w:rsid w:val="005E6A03"/>
    <w:rsid w:val="005E7CE0"/>
    <w:rsid w:val="005F1D04"/>
    <w:rsid w:val="005F7331"/>
    <w:rsid w:val="00604975"/>
    <w:rsid w:val="00610C84"/>
    <w:rsid w:val="00614BD1"/>
    <w:rsid w:val="00614E73"/>
    <w:rsid w:val="0062619E"/>
    <w:rsid w:val="0063465A"/>
    <w:rsid w:val="0064383D"/>
    <w:rsid w:val="00645476"/>
    <w:rsid w:val="0064562B"/>
    <w:rsid w:val="00652BAE"/>
    <w:rsid w:val="00657C76"/>
    <w:rsid w:val="00661E47"/>
    <w:rsid w:val="00667DB2"/>
    <w:rsid w:val="006A3A50"/>
    <w:rsid w:val="006D516E"/>
    <w:rsid w:val="007046C1"/>
    <w:rsid w:val="007055BD"/>
    <w:rsid w:val="00735E0E"/>
    <w:rsid w:val="007370E6"/>
    <w:rsid w:val="007421D7"/>
    <w:rsid w:val="00754C3B"/>
    <w:rsid w:val="00761701"/>
    <w:rsid w:val="00761780"/>
    <w:rsid w:val="00780CDE"/>
    <w:rsid w:val="00781861"/>
    <w:rsid w:val="00791A25"/>
    <w:rsid w:val="00791F21"/>
    <w:rsid w:val="007C6CBD"/>
    <w:rsid w:val="007D373E"/>
    <w:rsid w:val="007E2376"/>
    <w:rsid w:val="007E2629"/>
    <w:rsid w:val="007E2CF3"/>
    <w:rsid w:val="007E6812"/>
    <w:rsid w:val="007F45A5"/>
    <w:rsid w:val="00810CDA"/>
    <w:rsid w:val="008123C3"/>
    <w:rsid w:val="00812893"/>
    <w:rsid w:val="00821D02"/>
    <w:rsid w:val="0082481D"/>
    <w:rsid w:val="008300D2"/>
    <w:rsid w:val="00830F88"/>
    <w:rsid w:val="00831012"/>
    <w:rsid w:val="00832440"/>
    <w:rsid w:val="008356BC"/>
    <w:rsid w:val="00840C86"/>
    <w:rsid w:val="00845E1A"/>
    <w:rsid w:val="008564AB"/>
    <w:rsid w:val="00861044"/>
    <w:rsid w:val="00885CAD"/>
    <w:rsid w:val="00890112"/>
    <w:rsid w:val="008B64E4"/>
    <w:rsid w:val="008B6EC7"/>
    <w:rsid w:val="008C263E"/>
    <w:rsid w:val="008E2515"/>
    <w:rsid w:val="008F70B6"/>
    <w:rsid w:val="00903B15"/>
    <w:rsid w:val="00906B05"/>
    <w:rsid w:val="009113D3"/>
    <w:rsid w:val="00933824"/>
    <w:rsid w:val="00934074"/>
    <w:rsid w:val="009541C8"/>
    <w:rsid w:val="00955BF7"/>
    <w:rsid w:val="00957189"/>
    <w:rsid w:val="0096107B"/>
    <w:rsid w:val="00983A2F"/>
    <w:rsid w:val="00984F0D"/>
    <w:rsid w:val="009B778F"/>
    <w:rsid w:val="009C7B07"/>
    <w:rsid w:val="009D21B5"/>
    <w:rsid w:val="009E0758"/>
    <w:rsid w:val="009E4E29"/>
    <w:rsid w:val="009F0F55"/>
    <w:rsid w:val="00A019D0"/>
    <w:rsid w:val="00A21940"/>
    <w:rsid w:val="00A24D13"/>
    <w:rsid w:val="00A46061"/>
    <w:rsid w:val="00A841BD"/>
    <w:rsid w:val="00A85F73"/>
    <w:rsid w:val="00A918E8"/>
    <w:rsid w:val="00A933EE"/>
    <w:rsid w:val="00AA11F0"/>
    <w:rsid w:val="00AC2AD5"/>
    <w:rsid w:val="00AD6A40"/>
    <w:rsid w:val="00AE08D9"/>
    <w:rsid w:val="00B02692"/>
    <w:rsid w:val="00B03906"/>
    <w:rsid w:val="00B049B3"/>
    <w:rsid w:val="00B130B5"/>
    <w:rsid w:val="00B20336"/>
    <w:rsid w:val="00B47708"/>
    <w:rsid w:val="00B512BE"/>
    <w:rsid w:val="00B665B9"/>
    <w:rsid w:val="00B665DF"/>
    <w:rsid w:val="00B83B30"/>
    <w:rsid w:val="00B94D59"/>
    <w:rsid w:val="00B95F89"/>
    <w:rsid w:val="00B978A9"/>
    <w:rsid w:val="00BA4F10"/>
    <w:rsid w:val="00BC0309"/>
    <w:rsid w:val="00BC06C7"/>
    <w:rsid w:val="00BC3933"/>
    <w:rsid w:val="00BC7DBA"/>
    <w:rsid w:val="00BD4D8D"/>
    <w:rsid w:val="00BF3458"/>
    <w:rsid w:val="00C01A9A"/>
    <w:rsid w:val="00C03575"/>
    <w:rsid w:val="00C13BD1"/>
    <w:rsid w:val="00C17FD0"/>
    <w:rsid w:val="00C222FF"/>
    <w:rsid w:val="00C25773"/>
    <w:rsid w:val="00C274B8"/>
    <w:rsid w:val="00C5094E"/>
    <w:rsid w:val="00C50EB5"/>
    <w:rsid w:val="00C51AAD"/>
    <w:rsid w:val="00C60A33"/>
    <w:rsid w:val="00C868C9"/>
    <w:rsid w:val="00CB6701"/>
    <w:rsid w:val="00CB6FB5"/>
    <w:rsid w:val="00CB77AD"/>
    <w:rsid w:val="00CC1ABC"/>
    <w:rsid w:val="00CD0759"/>
    <w:rsid w:val="00CE64AA"/>
    <w:rsid w:val="00CF7AAF"/>
    <w:rsid w:val="00D30891"/>
    <w:rsid w:val="00D45473"/>
    <w:rsid w:val="00D50CE5"/>
    <w:rsid w:val="00D52CD4"/>
    <w:rsid w:val="00DA27F8"/>
    <w:rsid w:val="00DA5581"/>
    <w:rsid w:val="00DC1A96"/>
    <w:rsid w:val="00DC6DFA"/>
    <w:rsid w:val="00DE226D"/>
    <w:rsid w:val="00DE3F10"/>
    <w:rsid w:val="00DF0449"/>
    <w:rsid w:val="00DF0F8F"/>
    <w:rsid w:val="00DF11A0"/>
    <w:rsid w:val="00E12F38"/>
    <w:rsid w:val="00E32F02"/>
    <w:rsid w:val="00E45F3F"/>
    <w:rsid w:val="00E5211E"/>
    <w:rsid w:val="00E61445"/>
    <w:rsid w:val="00E81928"/>
    <w:rsid w:val="00E879F0"/>
    <w:rsid w:val="00E9231A"/>
    <w:rsid w:val="00EB182C"/>
    <w:rsid w:val="00EB200D"/>
    <w:rsid w:val="00EB57FA"/>
    <w:rsid w:val="00EB62D3"/>
    <w:rsid w:val="00EC43A2"/>
    <w:rsid w:val="00EC5D7F"/>
    <w:rsid w:val="00ED0D49"/>
    <w:rsid w:val="00ED2B82"/>
    <w:rsid w:val="00EE1219"/>
    <w:rsid w:val="00F071F5"/>
    <w:rsid w:val="00F120FD"/>
    <w:rsid w:val="00F345E1"/>
    <w:rsid w:val="00F42D12"/>
    <w:rsid w:val="00F46DE6"/>
    <w:rsid w:val="00F47E51"/>
    <w:rsid w:val="00F52C31"/>
    <w:rsid w:val="00F61CC6"/>
    <w:rsid w:val="00F874B9"/>
    <w:rsid w:val="00FA36E2"/>
    <w:rsid w:val="00FA4C1B"/>
    <w:rsid w:val="00FB1159"/>
    <w:rsid w:val="00FB20F1"/>
    <w:rsid w:val="00FB326F"/>
    <w:rsid w:val="00FC5517"/>
    <w:rsid w:val="00FD0B28"/>
    <w:rsid w:val="00FD765F"/>
    <w:rsid w:val="00FE22FA"/>
    <w:rsid w:val="00FE259C"/>
    <w:rsid w:val="00FF732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A371"/>
  <w15:chartTrackingRefBased/>
  <w15:docId w15:val="{916CB497-BB2D-4184-9312-CA24EDD8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19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19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A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A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2AD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C2AD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rsid w:val="00AC2A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19E6"/>
    <w:pPr>
      <w:ind w:left="720"/>
      <w:contextualSpacing/>
    </w:pPr>
  </w:style>
  <w:style w:type="character" w:styleId="Hyperlink">
    <w:name w:val="Hyperlink"/>
    <w:basedOn w:val="DefaultParagraphFont"/>
    <w:uiPriority w:val="99"/>
    <w:unhideWhenUsed/>
    <w:rsid w:val="001A19E6"/>
    <w:rPr>
      <w:color w:val="0000FF"/>
      <w:u w:val="single"/>
    </w:rPr>
  </w:style>
  <w:style w:type="character" w:customStyle="1" w:styleId="Heading3Char">
    <w:name w:val="Heading 3 Char"/>
    <w:basedOn w:val="DefaultParagraphFont"/>
    <w:link w:val="Heading3"/>
    <w:uiPriority w:val="9"/>
    <w:rsid w:val="001A19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A19E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643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64383D"/>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64383D"/>
    <w:rPr>
      <w:rFonts w:ascii="Courier New" w:eastAsia="Times New Roman" w:hAnsi="Courier New" w:cs="Courier New"/>
      <w:sz w:val="20"/>
      <w:szCs w:val="20"/>
    </w:rPr>
  </w:style>
  <w:style w:type="table" w:styleId="TableGrid">
    <w:name w:val="Table Grid"/>
    <w:basedOn w:val="TableNormal"/>
    <w:uiPriority w:val="39"/>
    <w:rsid w:val="00643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026C"/>
    <w:rPr>
      <w:color w:val="605E5C"/>
      <w:shd w:val="clear" w:color="auto" w:fill="E1DFDD"/>
    </w:rPr>
  </w:style>
  <w:style w:type="character" w:styleId="FollowedHyperlink">
    <w:name w:val="FollowedHyperlink"/>
    <w:basedOn w:val="DefaultParagraphFont"/>
    <w:uiPriority w:val="99"/>
    <w:semiHidden/>
    <w:unhideWhenUsed/>
    <w:rsid w:val="00C868C9"/>
    <w:rPr>
      <w:color w:val="954F72" w:themeColor="followedHyperlink"/>
      <w:u w:val="single"/>
    </w:rPr>
  </w:style>
  <w:style w:type="paragraph" w:styleId="NoSpacing">
    <w:name w:val="No Spacing"/>
    <w:uiPriority w:val="1"/>
    <w:qFormat/>
    <w:rsid w:val="00144FB5"/>
    <w:pPr>
      <w:spacing w:after="0" w:line="240" w:lineRule="auto"/>
    </w:pPr>
  </w:style>
  <w:style w:type="paragraph" w:styleId="BalloonText">
    <w:name w:val="Balloon Text"/>
    <w:basedOn w:val="Normal"/>
    <w:link w:val="BalloonTextChar"/>
    <w:uiPriority w:val="99"/>
    <w:semiHidden/>
    <w:unhideWhenUsed/>
    <w:rsid w:val="008128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893"/>
    <w:rPr>
      <w:rFonts w:ascii="Segoe UI" w:hAnsi="Segoe UI" w:cs="Segoe UI"/>
      <w:sz w:val="18"/>
      <w:szCs w:val="18"/>
    </w:rPr>
  </w:style>
  <w:style w:type="character" w:styleId="CommentReference">
    <w:name w:val="annotation reference"/>
    <w:basedOn w:val="DefaultParagraphFont"/>
    <w:uiPriority w:val="99"/>
    <w:semiHidden/>
    <w:unhideWhenUsed/>
    <w:rsid w:val="00812893"/>
    <w:rPr>
      <w:sz w:val="16"/>
      <w:szCs w:val="16"/>
    </w:rPr>
  </w:style>
  <w:style w:type="paragraph" w:styleId="CommentText">
    <w:name w:val="annotation text"/>
    <w:basedOn w:val="Normal"/>
    <w:link w:val="CommentTextChar"/>
    <w:uiPriority w:val="99"/>
    <w:semiHidden/>
    <w:unhideWhenUsed/>
    <w:rsid w:val="00812893"/>
    <w:pPr>
      <w:spacing w:line="240" w:lineRule="auto"/>
    </w:pPr>
    <w:rPr>
      <w:sz w:val="20"/>
      <w:szCs w:val="20"/>
    </w:rPr>
  </w:style>
  <w:style w:type="character" w:customStyle="1" w:styleId="CommentTextChar">
    <w:name w:val="Comment Text Char"/>
    <w:basedOn w:val="DefaultParagraphFont"/>
    <w:link w:val="CommentText"/>
    <w:uiPriority w:val="99"/>
    <w:semiHidden/>
    <w:rsid w:val="00812893"/>
    <w:rPr>
      <w:sz w:val="20"/>
      <w:szCs w:val="20"/>
    </w:rPr>
  </w:style>
  <w:style w:type="paragraph" w:styleId="CommentSubject">
    <w:name w:val="annotation subject"/>
    <w:basedOn w:val="CommentText"/>
    <w:next w:val="CommentText"/>
    <w:link w:val="CommentSubjectChar"/>
    <w:uiPriority w:val="99"/>
    <w:semiHidden/>
    <w:unhideWhenUsed/>
    <w:rsid w:val="00812893"/>
    <w:rPr>
      <w:b/>
      <w:bCs/>
    </w:rPr>
  </w:style>
  <w:style w:type="character" w:customStyle="1" w:styleId="CommentSubjectChar">
    <w:name w:val="Comment Subject Char"/>
    <w:basedOn w:val="CommentTextChar"/>
    <w:link w:val="CommentSubject"/>
    <w:uiPriority w:val="99"/>
    <w:semiHidden/>
    <w:rsid w:val="00812893"/>
    <w:rPr>
      <w:b/>
      <w:bCs/>
      <w:sz w:val="20"/>
      <w:szCs w:val="20"/>
    </w:rPr>
  </w:style>
  <w:style w:type="paragraph" w:styleId="Header">
    <w:name w:val="header"/>
    <w:basedOn w:val="Normal"/>
    <w:link w:val="HeaderChar"/>
    <w:uiPriority w:val="99"/>
    <w:unhideWhenUsed/>
    <w:rsid w:val="004A55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5AC"/>
  </w:style>
  <w:style w:type="paragraph" w:styleId="Footer">
    <w:name w:val="footer"/>
    <w:basedOn w:val="Normal"/>
    <w:link w:val="FooterChar"/>
    <w:uiPriority w:val="99"/>
    <w:unhideWhenUsed/>
    <w:rsid w:val="004A55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391501">
      <w:bodyDiv w:val="1"/>
      <w:marLeft w:val="0"/>
      <w:marRight w:val="0"/>
      <w:marTop w:val="0"/>
      <w:marBottom w:val="0"/>
      <w:divBdr>
        <w:top w:val="none" w:sz="0" w:space="0" w:color="auto"/>
        <w:left w:val="none" w:sz="0" w:space="0" w:color="auto"/>
        <w:bottom w:val="none" w:sz="0" w:space="0" w:color="auto"/>
        <w:right w:val="none" w:sz="0" w:space="0" w:color="auto"/>
      </w:divBdr>
    </w:div>
    <w:div w:id="594022901">
      <w:bodyDiv w:val="1"/>
      <w:marLeft w:val="0"/>
      <w:marRight w:val="0"/>
      <w:marTop w:val="0"/>
      <w:marBottom w:val="0"/>
      <w:divBdr>
        <w:top w:val="none" w:sz="0" w:space="0" w:color="auto"/>
        <w:left w:val="none" w:sz="0" w:space="0" w:color="auto"/>
        <w:bottom w:val="none" w:sz="0" w:space="0" w:color="auto"/>
        <w:right w:val="none" w:sz="0" w:space="0" w:color="auto"/>
      </w:divBdr>
    </w:div>
    <w:div w:id="789281018">
      <w:bodyDiv w:val="1"/>
      <w:marLeft w:val="0"/>
      <w:marRight w:val="0"/>
      <w:marTop w:val="0"/>
      <w:marBottom w:val="0"/>
      <w:divBdr>
        <w:top w:val="none" w:sz="0" w:space="0" w:color="auto"/>
        <w:left w:val="none" w:sz="0" w:space="0" w:color="auto"/>
        <w:bottom w:val="none" w:sz="0" w:space="0" w:color="auto"/>
        <w:right w:val="none" w:sz="0" w:space="0" w:color="auto"/>
      </w:divBdr>
    </w:div>
    <w:div w:id="1198666105">
      <w:bodyDiv w:val="1"/>
      <w:marLeft w:val="0"/>
      <w:marRight w:val="0"/>
      <w:marTop w:val="0"/>
      <w:marBottom w:val="0"/>
      <w:divBdr>
        <w:top w:val="none" w:sz="0" w:space="0" w:color="auto"/>
        <w:left w:val="none" w:sz="0" w:space="0" w:color="auto"/>
        <w:bottom w:val="none" w:sz="0" w:space="0" w:color="auto"/>
        <w:right w:val="none" w:sz="0" w:space="0" w:color="auto"/>
      </w:divBdr>
    </w:div>
    <w:div w:id="1329792394">
      <w:bodyDiv w:val="1"/>
      <w:marLeft w:val="0"/>
      <w:marRight w:val="0"/>
      <w:marTop w:val="0"/>
      <w:marBottom w:val="0"/>
      <w:divBdr>
        <w:top w:val="none" w:sz="0" w:space="0" w:color="auto"/>
        <w:left w:val="none" w:sz="0" w:space="0" w:color="auto"/>
        <w:bottom w:val="none" w:sz="0" w:space="0" w:color="auto"/>
        <w:right w:val="none" w:sz="0" w:space="0" w:color="auto"/>
      </w:divBdr>
    </w:div>
    <w:div w:id="1928465747">
      <w:bodyDiv w:val="1"/>
      <w:marLeft w:val="0"/>
      <w:marRight w:val="0"/>
      <w:marTop w:val="0"/>
      <w:marBottom w:val="0"/>
      <w:divBdr>
        <w:top w:val="none" w:sz="0" w:space="0" w:color="auto"/>
        <w:left w:val="none" w:sz="0" w:space="0" w:color="auto"/>
        <w:bottom w:val="none" w:sz="0" w:space="0" w:color="auto"/>
        <w:right w:val="none" w:sz="0" w:space="0" w:color="auto"/>
      </w:divBdr>
      <w:divsChild>
        <w:div w:id="1714227890">
          <w:marLeft w:val="0"/>
          <w:marRight w:val="0"/>
          <w:marTop w:val="0"/>
          <w:marBottom w:val="0"/>
          <w:divBdr>
            <w:top w:val="none" w:sz="0" w:space="0" w:color="auto"/>
            <w:left w:val="none" w:sz="0" w:space="0" w:color="auto"/>
            <w:bottom w:val="none" w:sz="0" w:space="0" w:color="auto"/>
            <w:right w:val="none" w:sz="0" w:space="0" w:color="auto"/>
          </w:divBdr>
        </w:div>
        <w:div w:id="1552571146">
          <w:marLeft w:val="0"/>
          <w:marRight w:val="0"/>
          <w:marTop w:val="0"/>
          <w:marBottom w:val="0"/>
          <w:divBdr>
            <w:top w:val="none" w:sz="0" w:space="0" w:color="auto"/>
            <w:left w:val="none" w:sz="0" w:space="0" w:color="auto"/>
            <w:bottom w:val="none" w:sz="0" w:space="0" w:color="auto"/>
            <w:right w:val="none" w:sz="0" w:space="0" w:color="auto"/>
          </w:divBdr>
        </w:div>
        <w:div w:id="1144547838">
          <w:marLeft w:val="0"/>
          <w:marRight w:val="0"/>
          <w:marTop w:val="0"/>
          <w:marBottom w:val="0"/>
          <w:divBdr>
            <w:top w:val="none" w:sz="0" w:space="0" w:color="auto"/>
            <w:left w:val="none" w:sz="0" w:space="0" w:color="auto"/>
            <w:bottom w:val="none" w:sz="0" w:space="0" w:color="auto"/>
            <w:right w:val="none" w:sz="0" w:space="0" w:color="auto"/>
          </w:divBdr>
        </w:div>
        <w:div w:id="1489325368">
          <w:marLeft w:val="0"/>
          <w:marRight w:val="0"/>
          <w:marTop w:val="0"/>
          <w:marBottom w:val="0"/>
          <w:divBdr>
            <w:top w:val="none" w:sz="0" w:space="0" w:color="auto"/>
            <w:left w:val="none" w:sz="0" w:space="0" w:color="auto"/>
            <w:bottom w:val="none" w:sz="0" w:space="0" w:color="auto"/>
            <w:right w:val="none" w:sz="0" w:space="0" w:color="auto"/>
          </w:divBdr>
        </w:div>
        <w:div w:id="2112773611">
          <w:marLeft w:val="0"/>
          <w:marRight w:val="0"/>
          <w:marTop w:val="0"/>
          <w:marBottom w:val="0"/>
          <w:divBdr>
            <w:top w:val="none" w:sz="0" w:space="0" w:color="auto"/>
            <w:left w:val="none" w:sz="0" w:space="0" w:color="auto"/>
            <w:bottom w:val="none" w:sz="0" w:space="0" w:color="auto"/>
            <w:right w:val="none" w:sz="0" w:space="0" w:color="auto"/>
          </w:divBdr>
        </w:div>
        <w:div w:id="456607593">
          <w:marLeft w:val="0"/>
          <w:marRight w:val="0"/>
          <w:marTop w:val="0"/>
          <w:marBottom w:val="0"/>
          <w:divBdr>
            <w:top w:val="none" w:sz="0" w:space="0" w:color="auto"/>
            <w:left w:val="none" w:sz="0" w:space="0" w:color="auto"/>
            <w:bottom w:val="none" w:sz="0" w:space="0" w:color="auto"/>
            <w:right w:val="none" w:sz="0" w:space="0" w:color="auto"/>
          </w:divBdr>
        </w:div>
        <w:div w:id="367029981">
          <w:marLeft w:val="0"/>
          <w:marRight w:val="0"/>
          <w:marTop w:val="0"/>
          <w:marBottom w:val="0"/>
          <w:divBdr>
            <w:top w:val="none" w:sz="0" w:space="0" w:color="auto"/>
            <w:left w:val="none" w:sz="0" w:space="0" w:color="auto"/>
            <w:bottom w:val="none" w:sz="0" w:space="0" w:color="auto"/>
            <w:right w:val="none" w:sz="0" w:space="0" w:color="auto"/>
          </w:divBdr>
        </w:div>
        <w:div w:id="1210922290">
          <w:marLeft w:val="0"/>
          <w:marRight w:val="0"/>
          <w:marTop w:val="0"/>
          <w:marBottom w:val="0"/>
          <w:divBdr>
            <w:top w:val="none" w:sz="0" w:space="0" w:color="auto"/>
            <w:left w:val="none" w:sz="0" w:space="0" w:color="auto"/>
            <w:bottom w:val="none" w:sz="0" w:space="0" w:color="auto"/>
            <w:right w:val="none" w:sz="0" w:space="0" w:color="auto"/>
          </w:divBdr>
        </w:div>
        <w:div w:id="1628394788">
          <w:marLeft w:val="0"/>
          <w:marRight w:val="0"/>
          <w:marTop w:val="0"/>
          <w:marBottom w:val="0"/>
          <w:divBdr>
            <w:top w:val="none" w:sz="0" w:space="0" w:color="auto"/>
            <w:left w:val="none" w:sz="0" w:space="0" w:color="auto"/>
            <w:bottom w:val="none" w:sz="0" w:space="0" w:color="auto"/>
            <w:right w:val="none" w:sz="0" w:space="0" w:color="auto"/>
          </w:divBdr>
        </w:div>
        <w:div w:id="1964650946">
          <w:marLeft w:val="0"/>
          <w:marRight w:val="0"/>
          <w:marTop w:val="0"/>
          <w:marBottom w:val="0"/>
          <w:divBdr>
            <w:top w:val="none" w:sz="0" w:space="0" w:color="auto"/>
            <w:left w:val="none" w:sz="0" w:space="0" w:color="auto"/>
            <w:bottom w:val="none" w:sz="0" w:space="0" w:color="auto"/>
            <w:right w:val="none" w:sz="0" w:space="0" w:color="auto"/>
          </w:divBdr>
        </w:div>
      </w:divsChild>
    </w:div>
    <w:div w:id="193065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9FE30FF5C1FC40A936AAD10A39295A" ma:contentTypeVersion="13" ma:contentTypeDescription="Create a new document." ma:contentTypeScope="" ma:versionID="91661e382088ae2c2a3b791ba03cfdf3">
  <xsd:schema xmlns:xsd="http://www.w3.org/2001/XMLSchema" xmlns:xs="http://www.w3.org/2001/XMLSchema" xmlns:p="http://schemas.microsoft.com/office/2006/metadata/properties" xmlns:ns3="70b513f0-ccae-4774-9e18-56ebf8bad625" xmlns:ns4="eb389fc8-bb1e-49f1-a43a-f3ccb337fe3e" targetNamespace="http://schemas.microsoft.com/office/2006/metadata/properties" ma:root="true" ma:fieldsID="10ac5ed0f2c1a04a82b00fdec0143d7a" ns3:_="" ns4:_="">
    <xsd:import namespace="70b513f0-ccae-4774-9e18-56ebf8bad625"/>
    <xsd:import namespace="eb389fc8-bb1e-49f1-a43a-f3ccb337fe3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513f0-ccae-4774-9e18-56ebf8bad62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389fc8-bb1e-49f1-a43a-f3ccb337fe3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31686-B84D-47F0-A0E2-BB4AC36377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A01B0F-A636-4610-8E42-2B100BC8485C}">
  <ds:schemaRefs>
    <ds:schemaRef ds:uri="http://schemas.microsoft.com/sharepoint/v3/contenttype/forms"/>
  </ds:schemaRefs>
</ds:datastoreItem>
</file>

<file path=customXml/itemProps3.xml><?xml version="1.0" encoding="utf-8"?>
<ds:datastoreItem xmlns:ds="http://schemas.openxmlformats.org/officeDocument/2006/customXml" ds:itemID="{158810B7-08D8-4286-966A-8AF98E0540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513f0-ccae-4774-9e18-56ebf8bad625"/>
    <ds:schemaRef ds:uri="eb389fc8-bb1e-49f1-a43a-f3ccb337fe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FBF3B4-2786-4A3D-9005-071E48B98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Park</dc:creator>
  <cp:keywords/>
  <dc:description/>
  <cp:lastModifiedBy>Clare-Alice Vertue</cp:lastModifiedBy>
  <cp:revision>4</cp:revision>
  <dcterms:created xsi:type="dcterms:W3CDTF">2020-12-01T10:48:00Z</dcterms:created>
  <dcterms:modified xsi:type="dcterms:W3CDTF">2020-12-01T11:52:00Z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0x010100C59FE30FF5C1FC40A936AAD10A39295A</vt:lpwstr>
  </property>
</Properties>
</file>