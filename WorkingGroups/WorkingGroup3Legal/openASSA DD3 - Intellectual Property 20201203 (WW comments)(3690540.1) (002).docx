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53002" w14:textId="77777777" w:rsidR="0035257D" w:rsidRDefault="00AC2AD5" w:rsidP="00AC2AD5">
      <w:pPr>
        <w:pStyle w:val="Title"/>
      </w:pPr>
      <w:proofErr w:type="spellStart"/>
      <w:r>
        <w:t>openASSA</w:t>
      </w:r>
      <w:proofErr w:type="spellEnd"/>
      <w:r>
        <w:t xml:space="preserve"> Project</w:t>
      </w:r>
    </w:p>
    <w:p w14:paraId="625FA972" w14:textId="77777777" w:rsidR="00AC2AD5" w:rsidRPr="00A933EE" w:rsidRDefault="00AC2AD5" w:rsidP="00AC2AD5">
      <w:pPr>
        <w:pStyle w:val="Heading1"/>
        <w:rPr>
          <w:b/>
          <w:bCs/>
        </w:rPr>
      </w:pPr>
      <w:r w:rsidRPr="00A933EE">
        <w:rPr>
          <w:b/>
          <w:bCs/>
        </w:rPr>
        <w:t>Working Party 3 – Legal</w:t>
      </w:r>
    </w:p>
    <w:p w14:paraId="0AF469C3" w14:textId="77777777" w:rsidR="00AC2AD5" w:rsidRDefault="00AC2AD5" w:rsidP="00AC2AD5">
      <w:pPr>
        <w:pStyle w:val="Heading1"/>
      </w:pPr>
      <w:r>
        <w:t xml:space="preserve">Discussion </w:t>
      </w:r>
      <w:r w:rsidR="0096008E">
        <w:t>D</w:t>
      </w:r>
      <w:r>
        <w:t xml:space="preserve">ocument: </w:t>
      </w:r>
      <w:r w:rsidR="006E2222">
        <w:t>Intellectual Property</w:t>
      </w:r>
      <w:r w:rsidR="0035257D">
        <w:tab/>
      </w:r>
    </w:p>
    <w:p w14:paraId="5D8A0E2B" w14:textId="77777777" w:rsidR="00AC2AD5" w:rsidRDefault="00AC2AD5"/>
    <w:p w14:paraId="144E6788" w14:textId="77777777" w:rsidR="00AC2AD5" w:rsidRDefault="00AC2AD5" w:rsidP="001A19E6">
      <w:pPr>
        <w:pStyle w:val="Heading2"/>
        <w:numPr>
          <w:ilvl w:val="0"/>
          <w:numId w:val="1"/>
        </w:numPr>
      </w:pPr>
      <w:r>
        <w:t>Introduction</w:t>
      </w:r>
    </w:p>
    <w:p w14:paraId="1EE69311" w14:textId="77777777" w:rsidR="0035257D" w:rsidRDefault="003E4CAA" w:rsidP="0035257D">
      <w:r>
        <w:t xml:space="preserve">The </w:t>
      </w:r>
      <w:proofErr w:type="spellStart"/>
      <w:r>
        <w:t>openASSA</w:t>
      </w:r>
      <w:proofErr w:type="spellEnd"/>
      <w:r>
        <w:t xml:space="preserve"> project, being an opensource actuarial software initiative, expects the most active contributors to be ASSA members currently working in the South African life insurance industry.</w:t>
      </w:r>
      <w:r w:rsidR="00AA04DF">
        <w:t xml:space="preserve"> </w:t>
      </w:r>
    </w:p>
    <w:p w14:paraId="0EA4B1AB" w14:textId="77777777" w:rsidR="00AA04DF" w:rsidRDefault="00AA04DF" w:rsidP="0035257D">
      <w:r>
        <w:t xml:space="preserve">This discussion document seeks to identify the key intellectual property risks for </w:t>
      </w:r>
      <w:proofErr w:type="spellStart"/>
      <w:r>
        <w:t>openASSA</w:t>
      </w:r>
      <w:proofErr w:type="spellEnd"/>
      <w:r>
        <w:t>, as well as their possible solutions.</w:t>
      </w:r>
    </w:p>
    <w:p w14:paraId="5F40B354" w14:textId="77777777" w:rsidR="00AA04DF" w:rsidRDefault="00AA04DF" w:rsidP="0035257D">
      <w:r>
        <w:t>Care has been taken, as far as possible, to avoid overlap with the Contributor Agreements Discussion Document.</w:t>
      </w:r>
    </w:p>
    <w:p w14:paraId="502C7EEC" w14:textId="77777777" w:rsidR="00735E0E" w:rsidRDefault="00735E0E" w:rsidP="0035257D"/>
    <w:p w14:paraId="560E02AB" w14:textId="77777777" w:rsidR="001A19E6" w:rsidRDefault="00AA04DF" w:rsidP="001A19E6">
      <w:pPr>
        <w:pStyle w:val="Heading2"/>
        <w:numPr>
          <w:ilvl w:val="0"/>
          <w:numId w:val="1"/>
        </w:numPr>
      </w:pPr>
      <w:r>
        <w:t>Intellectual Property Stakeholders</w:t>
      </w:r>
    </w:p>
    <w:p w14:paraId="72893947" w14:textId="77777777" w:rsidR="00A84CB9" w:rsidRDefault="00A84CB9" w:rsidP="00A84CB9">
      <w:r>
        <w:t xml:space="preserve">This Section identifies the major IP stakeholders in the </w:t>
      </w:r>
      <w:proofErr w:type="spellStart"/>
      <w:r>
        <w:t>openASSA</w:t>
      </w:r>
      <w:proofErr w:type="spellEnd"/>
      <w:r>
        <w:t xml:space="preserve"> project and provides a brief description of each of them. In addition, each sub-section highlights the main items </w:t>
      </w:r>
      <w:proofErr w:type="spellStart"/>
      <w:r>
        <w:t>openASSA</w:t>
      </w:r>
      <w:proofErr w:type="spellEnd"/>
      <w:r>
        <w:t xml:space="preserve"> should contemplate when considering the stakeholder in question.</w:t>
      </w:r>
    </w:p>
    <w:p w14:paraId="15674CDC" w14:textId="77777777" w:rsidR="0096008E" w:rsidRPr="00A84CB9" w:rsidRDefault="0096008E" w:rsidP="00A84CB9"/>
    <w:p w14:paraId="36FC5556" w14:textId="77777777" w:rsidR="007F45A5" w:rsidRDefault="00AA04DF" w:rsidP="007F45A5">
      <w:pPr>
        <w:pStyle w:val="Heading3"/>
        <w:numPr>
          <w:ilvl w:val="1"/>
          <w:numId w:val="1"/>
        </w:numPr>
        <w:ind w:left="426"/>
      </w:pPr>
      <w:proofErr w:type="spellStart"/>
      <w:r>
        <w:t>openASSA</w:t>
      </w:r>
      <w:proofErr w:type="spellEnd"/>
    </w:p>
    <w:p w14:paraId="09628DAD" w14:textId="77777777" w:rsidR="00735E0E" w:rsidRDefault="00AA04DF" w:rsidP="00934074">
      <w:r>
        <w:t>As the opensource initiative</w:t>
      </w:r>
      <w:r w:rsidR="00455A45">
        <w:t xml:space="preserve"> itself</w:t>
      </w:r>
      <w:r>
        <w:t xml:space="preserve">, </w:t>
      </w:r>
      <w:proofErr w:type="spellStart"/>
      <w:r>
        <w:t>openASSA</w:t>
      </w:r>
      <w:proofErr w:type="spellEnd"/>
      <w:r>
        <w:t xml:space="preserve"> is the primary stakeholder in this case</w:t>
      </w:r>
      <w:r w:rsidR="00455A45">
        <w:t xml:space="preserve">. Volunteers will contribute IP to </w:t>
      </w:r>
      <w:proofErr w:type="spellStart"/>
      <w:r w:rsidR="00455A45">
        <w:t>openASSA</w:t>
      </w:r>
      <w:proofErr w:type="spellEnd"/>
      <w:r w:rsidR="00455A45">
        <w:t>, where contributions will be combined and released as opensource libraries or repositories. For further details on the licensing of the opensource projects, please see the Licenses Discussion Document.</w:t>
      </w:r>
    </w:p>
    <w:p w14:paraId="24E1D9A0" w14:textId="77777777" w:rsidR="00455A45" w:rsidRDefault="00455A45" w:rsidP="0096008E">
      <w:r>
        <w:t xml:space="preserve">Ideally, </w:t>
      </w:r>
      <w:proofErr w:type="spellStart"/>
      <w:r>
        <w:t>openASSA</w:t>
      </w:r>
      <w:proofErr w:type="spellEnd"/>
      <w:r>
        <w:t xml:space="preserve"> would want to avoid any claims of IP infringements, and would want volunteers to contribute (in good faith) </w:t>
      </w:r>
      <w:commentRangeStart w:id="0"/>
      <w:r>
        <w:t>IP which is theirs to contribute</w:t>
      </w:r>
      <w:commentRangeEnd w:id="0"/>
      <w:r w:rsidR="006F5D2A">
        <w:rPr>
          <w:rStyle w:val="CommentReference"/>
        </w:rPr>
        <w:commentReference w:id="0"/>
      </w:r>
      <w:r>
        <w:t>.</w:t>
      </w:r>
      <w:r w:rsidR="00A84CB9">
        <w:t xml:space="preserve"> In addition, </w:t>
      </w:r>
      <w:proofErr w:type="spellStart"/>
      <w:r w:rsidR="00A84CB9">
        <w:t>openASSA</w:t>
      </w:r>
      <w:proofErr w:type="spellEnd"/>
      <w:r w:rsidR="00A84CB9">
        <w:t xml:space="preserve"> would want to avoid creating unreasonable barriers for volunteers to contribute to the project (such as onerous on-boarding processes or complicated legal documents).</w:t>
      </w:r>
    </w:p>
    <w:p w14:paraId="07669650" w14:textId="77777777" w:rsidR="0096008E" w:rsidRDefault="0096008E" w:rsidP="0096008E"/>
    <w:p w14:paraId="05A11D9C" w14:textId="77777777" w:rsidR="00455A45" w:rsidRDefault="00455A45" w:rsidP="00455A45">
      <w:pPr>
        <w:pStyle w:val="Heading3"/>
        <w:numPr>
          <w:ilvl w:val="1"/>
          <w:numId w:val="1"/>
        </w:numPr>
        <w:ind w:left="426"/>
      </w:pPr>
      <w:r>
        <w:t>Volunteers</w:t>
      </w:r>
    </w:p>
    <w:p w14:paraId="10F99309" w14:textId="77777777" w:rsidR="00455A45" w:rsidRDefault="00455A45" w:rsidP="00934074">
      <w:r>
        <w:t xml:space="preserve">The </w:t>
      </w:r>
      <w:proofErr w:type="spellStart"/>
      <w:r>
        <w:t>openASSA</w:t>
      </w:r>
      <w:proofErr w:type="spellEnd"/>
      <w:r>
        <w:t xml:space="preserve"> volunteers will essentially be writing </w:t>
      </w:r>
      <w:proofErr w:type="gramStart"/>
      <w:r>
        <w:t>all of</w:t>
      </w:r>
      <w:proofErr w:type="gramEnd"/>
      <w:r>
        <w:t xml:space="preserve"> the code for the </w:t>
      </w:r>
      <w:r w:rsidR="00E02475">
        <w:t>project and</w:t>
      </w:r>
      <w:r>
        <w:t xml:space="preserve"> contributing the code to </w:t>
      </w:r>
      <w:proofErr w:type="spellStart"/>
      <w:r>
        <w:t>openASSA</w:t>
      </w:r>
      <w:proofErr w:type="spellEnd"/>
      <w:r>
        <w:t>.</w:t>
      </w:r>
      <w:r w:rsidR="00E02475">
        <w:t xml:space="preserve"> As such, the volunteers are naturally the next group of stakeholders to consider.</w:t>
      </w:r>
    </w:p>
    <w:p w14:paraId="518A7DEF" w14:textId="77777777" w:rsidR="00455A45" w:rsidRDefault="00455A45" w:rsidP="00934074">
      <w:r>
        <w:t>If the contribution is an original work, and in the absence of an agreement which states otherwise, the IP belongs to the volunteer.</w:t>
      </w:r>
    </w:p>
    <w:p w14:paraId="490E2678" w14:textId="77777777" w:rsidR="00455A45" w:rsidRDefault="00455A45" w:rsidP="00934074">
      <w:r>
        <w:t>However, in most cases the volunteers are expected to be employees of life insurance industry participants. And for most of thes</w:t>
      </w:r>
      <w:r w:rsidR="00E02475">
        <w:t>e volunteers, it is expected that their employment contracts will have wording to the effect that any IP produced during the ordinary course and scope of their employment belongs to the employer.</w:t>
      </w:r>
      <w:r w:rsidR="001C0C3E">
        <w:t xml:space="preserve"> In addition, some contracts might state that any work done on company equipment, even if it is outside the normal scope of employment, constitutes the employer’s IP.</w:t>
      </w:r>
      <w:r w:rsidR="00750765">
        <w:rPr>
          <w:rStyle w:val="FootnoteReference"/>
        </w:rPr>
        <w:footnoteReference w:id="1"/>
      </w:r>
    </w:p>
    <w:p w14:paraId="3EE6B1F8" w14:textId="77777777" w:rsidR="003564FA" w:rsidRDefault="003564FA" w:rsidP="003564FA">
      <w:pPr>
        <w:shd w:val="clear" w:color="auto" w:fill="FFFFFF"/>
        <w:spacing w:after="0" w:line="240" w:lineRule="auto"/>
        <w:rPr>
          <w:rFonts w:ascii="Calibri" w:eastAsia="Times New Roman" w:hAnsi="Calibri" w:cs="Calibri"/>
          <w:color w:val="222222"/>
          <w:lang w:eastAsia="en-ZA"/>
        </w:rPr>
      </w:pPr>
      <w:r>
        <w:rPr>
          <w:rFonts w:ascii="Calibri" w:eastAsia="Times New Roman" w:hAnsi="Calibri" w:cs="Calibri"/>
          <w:color w:val="222222"/>
          <w:lang w:eastAsia="en-ZA"/>
        </w:rPr>
        <w:t xml:space="preserve">Considering that this is very much an actuarial project, the line between this project and ‘the ordinary course and scope of employment’ is blurred. In addition, the line between doing something as a work project and doing something as a volunteer in your own time is also blurred. E.g. if the employer has a possible reputational or legal impact from an employee’s involvement in the project, </w:t>
      </w:r>
      <w:commentRangeStart w:id="1"/>
      <w:r>
        <w:rPr>
          <w:rFonts w:ascii="Calibri" w:eastAsia="Times New Roman" w:hAnsi="Calibri" w:cs="Calibri"/>
          <w:color w:val="222222"/>
          <w:lang w:eastAsia="en-ZA"/>
        </w:rPr>
        <w:t>then is the employee really volunteering in their own time? Or are they representing their company in a way?</w:t>
      </w:r>
      <w:commentRangeEnd w:id="1"/>
      <w:r w:rsidR="00316A89">
        <w:rPr>
          <w:rStyle w:val="CommentReference"/>
        </w:rPr>
        <w:commentReference w:id="1"/>
      </w:r>
    </w:p>
    <w:p w14:paraId="334651E8" w14:textId="77777777" w:rsidR="00750765" w:rsidRDefault="00750765" w:rsidP="003564FA">
      <w:pPr>
        <w:shd w:val="clear" w:color="auto" w:fill="FFFFFF"/>
        <w:spacing w:after="0" w:line="240" w:lineRule="auto"/>
        <w:rPr>
          <w:rFonts w:ascii="Calibri" w:eastAsia="Times New Roman" w:hAnsi="Calibri" w:cs="Calibri"/>
          <w:color w:val="222222"/>
          <w:lang w:eastAsia="en-ZA"/>
        </w:rPr>
      </w:pPr>
    </w:p>
    <w:p w14:paraId="2BC110D1" w14:textId="77777777" w:rsidR="00570A88" w:rsidRDefault="00570A88" w:rsidP="0096008E">
      <w:r>
        <w:t xml:space="preserve">In either one of the two cases above, </w:t>
      </w:r>
      <w:proofErr w:type="spellStart"/>
      <w:r>
        <w:t>openASSA</w:t>
      </w:r>
      <w:proofErr w:type="spellEnd"/>
      <w:r>
        <w:t xml:space="preserve"> would </w:t>
      </w:r>
      <w:r w:rsidR="00A84CB9">
        <w:t>want</w:t>
      </w:r>
      <w:r>
        <w:t xml:space="preserve"> volunteers to grant a</w:t>
      </w:r>
      <w:r w:rsidR="001C0C3E">
        <w:t xml:space="preserve"> </w:t>
      </w:r>
      <w:commentRangeStart w:id="2"/>
      <w:r w:rsidR="001C0C3E">
        <w:t>copyright</w:t>
      </w:r>
      <w:r>
        <w:t xml:space="preserve"> license</w:t>
      </w:r>
      <w:commentRangeEnd w:id="2"/>
      <w:r w:rsidR="00316A89">
        <w:rPr>
          <w:rStyle w:val="CommentReference"/>
        </w:rPr>
        <w:commentReference w:id="2"/>
      </w:r>
      <w:r w:rsidR="001C0C3E">
        <w:rPr>
          <w:rStyle w:val="FootnoteReference"/>
        </w:rPr>
        <w:footnoteReference w:id="2"/>
      </w:r>
      <w:r>
        <w:t xml:space="preserve"> to </w:t>
      </w:r>
      <w:proofErr w:type="spellStart"/>
      <w:r>
        <w:t>openASSA</w:t>
      </w:r>
      <w:proofErr w:type="spellEnd"/>
      <w:r>
        <w:t xml:space="preserve"> to use their contributions.</w:t>
      </w:r>
      <w:r w:rsidR="00A84CB9">
        <w:t xml:space="preserve"> Presumably, volunteers would also want to be able to contribute to the project without being caught up in red tape, and without taking on an unfair amount of legal liability. As such, any agreements between </w:t>
      </w:r>
      <w:proofErr w:type="spellStart"/>
      <w:r w:rsidR="00A84CB9">
        <w:t>openASSA</w:t>
      </w:r>
      <w:proofErr w:type="spellEnd"/>
      <w:r w:rsidR="00A84CB9">
        <w:t xml:space="preserve"> and its volunteers should be clear and </w:t>
      </w:r>
      <w:r w:rsidR="0096008E">
        <w:t>well-communicated.</w:t>
      </w:r>
    </w:p>
    <w:p w14:paraId="28AEEC1B" w14:textId="77777777" w:rsidR="00570A88" w:rsidRDefault="00570A88" w:rsidP="0096008E">
      <w:r>
        <w:t xml:space="preserve"> </w:t>
      </w:r>
    </w:p>
    <w:p w14:paraId="59A49AE7" w14:textId="77777777" w:rsidR="00E02475" w:rsidRDefault="00E02475" w:rsidP="00E02475">
      <w:pPr>
        <w:pStyle w:val="Heading3"/>
        <w:numPr>
          <w:ilvl w:val="1"/>
          <w:numId w:val="1"/>
        </w:numPr>
        <w:ind w:left="426"/>
      </w:pPr>
      <w:r>
        <w:t>Employers of Volunteers</w:t>
      </w:r>
    </w:p>
    <w:p w14:paraId="1AD77A9E" w14:textId="77777777" w:rsidR="00E02475" w:rsidRDefault="00E02475" w:rsidP="00E02475">
      <w:r>
        <w:t xml:space="preserve">As mentioned in Section 2.2 above, many of the </w:t>
      </w:r>
      <w:proofErr w:type="spellStart"/>
      <w:r>
        <w:t>openASSA</w:t>
      </w:r>
      <w:proofErr w:type="spellEnd"/>
      <w:r>
        <w:t xml:space="preserve"> volunteers will be employees of life insurance industry participants. And in some cases, the IP contributed by the employee could </w:t>
      </w:r>
      <w:proofErr w:type="gramStart"/>
      <w:r>
        <w:t>be considered to be</w:t>
      </w:r>
      <w:proofErr w:type="gramEnd"/>
      <w:r>
        <w:t xml:space="preserve"> the employer’s IP. Hence the employers of volunteers are key stakeholders to consider.</w:t>
      </w:r>
    </w:p>
    <w:p w14:paraId="5787CC0D" w14:textId="77777777" w:rsidR="00570A88" w:rsidRDefault="00570A88" w:rsidP="00E02475">
      <w:commentRangeStart w:id="4"/>
      <w:r>
        <w:t xml:space="preserve">As with the volunteers, there may be a need for employers </w:t>
      </w:r>
      <w:r w:rsidR="001C0C3E">
        <w:t xml:space="preserve">either </w:t>
      </w:r>
      <w:r>
        <w:t xml:space="preserve">to grant </w:t>
      </w:r>
      <w:proofErr w:type="spellStart"/>
      <w:r>
        <w:t>openASSA</w:t>
      </w:r>
      <w:proofErr w:type="spellEnd"/>
      <w:r>
        <w:t xml:space="preserve"> </w:t>
      </w:r>
      <w:r w:rsidR="001C0C3E">
        <w:t>permission</w:t>
      </w:r>
      <w:r>
        <w:t xml:space="preserve"> to use certain contributions</w:t>
      </w:r>
      <w:r w:rsidR="001C0C3E">
        <w:t>, or to waive their potential ownership of contributions to the project.</w:t>
      </w:r>
      <w:r w:rsidR="00750765">
        <w:t xml:space="preserve"> In particular, the employer may need to agree that:</w:t>
      </w:r>
      <w:commentRangeEnd w:id="4"/>
      <w:r w:rsidR="00D50382">
        <w:rPr>
          <w:rStyle w:val="CommentReference"/>
        </w:rPr>
        <w:commentReference w:id="4"/>
      </w:r>
    </w:p>
    <w:p w14:paraId="0FABE199" w14:textId="77777777" w:rsidR="00750765" w:rsidRPr="009A4D06" w:rsidRDefault="00750765" w:rsidP="00750765">
      <w:pPr>
        <w:pStyle w:val="ListParagraph"/>
        <w:numPr>
          <w:ilvl w:val="0"/>
          <w:numId w:val="20"/>
        </w:numPr>
        <w:shd w:val="clear" w:color="auto" w:fill="FFFFFF"/>
        <w:spacing w:after="0" w:line="240" w:lineRule="auto"/>
        <w:rPr>
          <w:rFonts w:ascii="Calibri" w:eastAsia="Times New Roman" w:hAnsi="Calibri" w:cs="Calibri"/>
          <w:color w:val="222222"/>
          <w:lang w:eastAsia="en-ZA"/>
        </w:rPr>
      </w:pPr>
      <w:bookmarkStart w:id="5" w:name="_Hlk53393707"/>
      <w:r>
        <w:rPr>
          <w:rFonts w:ascii="Calibri" w:eastAsia="Times New Roman" w:hAnsi="Calibri" w:cs="Calibri"/>
          <w:color w:val="222222"/>
          <w:lang w:eastAsia="en-ZA"/>
        </w:rPr>
        <w:t>The</w:t>
      </w:r>
      <w:r w:rsidRPr="009A4D06">
        <w:rPr>
          <w:rFonts w:ascii="Calibri" w:eastAsia="Times New Roman" w:hAnsi="Calibri" w:cs="Calibri"/>
          <w:color w:val="222222"/>
          <w:lang w:eastAsia="en-ZA"/>
        </w:rPr>
        <w:t xml:space="preserve"> employee has notified the employer of involvement in the project, and that the employer has granted permission (and is comfortable with the employee sharing some ideas).</w:t>
      </w:r>
    </w:p>
    <w:p w14:paraId="4FFA5A03" w14:textId="77777777" w:rsidR="00750765" w:rsidRPr="009A4D06" w:rsidRDefault="00750765" w:rsidP="00750765">
      <w:pPr>
        <w:pStyle w:val="ListParagraph"/>
        <w:numPr>
          <w:ilvl w:val="0"/>
          <w:numId w:val="20"/>
        </w:numPr>
        <w:shd w:val="clear" w:color="auto" w:fill="FFFFFF"/>
        <w:spacing w:after="0" w:line="240" w:lineRule="auto"/>
        <w:rPr>
          <w:rFonts w:ascii="Calibri" w:eastAsia="Times New Roman" w:hAnsi="Calibri" w:cs="Calibri"/>
          <w:color w:val="222222"/>
          <w:lang w:eastAsia="en-ZA"/>
        </w:rPr>
      </w:pPr>
      <w:r>
        <w:rPr>
          <w:rFonts w:ascii="Calibri" w:eastAsia="Times New Roman" w:hAnsi="Calibri" w:cs="Calibri"/>
          <w:color w:val="222222"/>
          <w:lang w:eastAsia="en-ZA"/>
        </w:rPr>
        <w:t>T</w:t>
      </w:r>
      <w:r w:rsidRPr="009A4D06">
        <w:rPr>
          <w:rFonts w:ascii="Calibri" w:eastAsia="Times New Roman" w:hAnsi="Calibri" w:cs="Calibri"/>
          <w:color w:val="222222"/>
          <w:lang w:eastAsia="en-ZA"/>
        </w:rPr>
        <w:t>he IP contributed to the project does not belong to the employer.</w:t>
      </w:r>
    </w:p>
    <w:p w14:paraId="525BFE1B" w14:textId="77777777" w:rsidR="00750765" w:rsidRPr="009A4D06" w:rsidRDefault="00750765" w:rsidP="00750765">
      <w:pPr>
        <w:pStyle w:val="ListParagraph"/>
        <w:numPr>
          <w:ilvl w:val="0"/>
          <w:numId w:val="20"/>
        </w:numPr>
        <w:shd w:val="clear" w:color="auto" w:fill="FFFFFF"/>
        <w:spacing w:after="0" w:line="240" w:lineRule="auto"/>
        <w:rPr>
          <w:rFonts w:ascii="Calibri" w:eastAsia="Times New Roman" w:hAnsi="Calibri" w:cs="Calibri"/>
          <w:color w:val="222222"/>
          <w:lang w:eastAsia="en-ZA"/>
        </w:rPr>
      </w:pPr>
      <w:r w:rsidRPr="009A4D06">
        <w:rPr>
          <w:rFonts w:ascii="Calibri" w:eastAsia="Times New Roman" w:hAnsi="Calibri" w:cs="Calibri"/>
          <w:color w:val="222222"/>
          <w:lang w:eastAsia="en-ZA"/>
        </w:rPr>
        <w:t>Th</w:t>
      </w:r>
      <w:r>
        <w:rPr>
          <w:rFonts w:ascii="Calibri" w:eastAsia="Times New Roman" w:hAnsi="Calibri" w:cs="Calibri"/>
          <w:color w:val="222222"/>
          <w:lang w:eastAsia="en-ZA"/>
        </w:rPr>
        <w:t>e employee</w:t>
      </w:r>
      <w:r w:rsidRPr="009A4D06">
        <w:rPr>
          <w:rFonts w:ascii="Calibri" w:eastAsia="Times New Roman" w:hAnsi="Calibri" w:cs="Calibri"/>
          <w:color w:val="222222"/>
          <w:lang w:eastAsia="en-ZA"/>
        </w:rPr>
        <w:t xml:space="preserve"> is not getting paid for the work.</w:t>
      </w:r>
    </w:p>
    <w:p w14:paraId="2E30238F" w14:textId="77777777" w:rsidR="00750765" w:rsidRPr="009A4D06" w:rsidRDefault="00750765" w:rsidP="0096008E">
      <w:pPr>
        <w:pStyle w:val="ListParagraph"/>
        <w:numPr>
          <w:ilvl w:val="0"/>
          <w:numId w:val="20"/>
        </w:numPr>
        <w:rPr>
          <w:lang w:eastAsia="en-ZA"/>
        </w:rPr>
      </w:pPr>
      <w:r w:rsidRPr="009A4D06">
        <w:rPr>
          <w:lang w:eastAsia="en-ZA"/>
        </w:rPr>
        <w:t>The IP will vest in the project and that it is only for this project.</w:t>
      </w:r>
    </w:p>
    <w:bookmarkEnd w:id="5"/>
    <w:p w14:paraId="07D0DEF3" w14:textId="77777777" w:rsidR="00750765" w:rsidRDefault="0096008E" w:rsidP="0096008E">
      <w:r>
        <w:t>Employers, on the other hand, may wish to agree with their employees on the nature of their involvement in the project, and the scope of their contributions.</w:t>
      </w:r>
    </w:p>
    <w:p w14:paraId="7305B404" w14:textId="77777777" w:rsidR="0096008E" w:rsidRPr="00E02475" w:rsidRDefault="0096008E" w:rsidP="0096008E"/>
    <w:p w14:paraId="3CD7EFF2" w14:textId="77777777" w:rsidR="00E02475" w:rsidRDefault="00E02475" w:rsidP="00E02475">
      <w:pPr>
        <w:pStyle w:val="Heading3"/>
        <w:numPr>
          <w:ilvl w:val="1"/>
          <w:numId w:val="1"/>
        </w:numPr>
        <w:ind w:left="426"/>
      </w:pPr>
      <w:r>
        <w:t>ASSA</w:t>
      </w:r>
    </w:p>
    <w:p w14:paraId="431CDF5F" w14:textId="77777777" w:rsidR="00E02475" w:rsidRDefault="00E02475" w:rsidP="00E02475">
      <w:r>
        <w:t xml:space="preserve">Since the </w:t>
      </w:r>
      <w:proofErr w:type="spellStart"/>
      <w:r>
        <w:t>openASSA</w:t>
      </w:r>
      <w:proofErr w:type="spellEnd"/>
      <w:r>
        <w:t xml:space="preserve"> project is being conducted under the auspices of ASSA, ASSA would be a</w:t>
      </w:r>
      <w:r w:rsidR="00570A88">
        <w:t>n important</w:t>
      </w:r>
      <w:r>
        <w:t xml:space="preserve"> stakeholder</w:t>
      </w:r>
      <w:r w:rsidR="00570A88">
        <w:t>. The main risks to ASSA would be any reputational risks associated with the project, and any relationship risks with its members and their employers.</w:t>
      </w:r>
    </w:p>
    <w:p w14:paraId="45B20BCA" w14:textId="77777777" w:rsidR="0096008E" w:rsidRDefault="0096008E" w:rsidP="00E02475">
      <w:r>
        <w:t>ASSA might want to avoid the possibility of disputes further down the line by ensuring the correct agreements are in place at the start of the project.</w:t>
      </w:r>
    </w:p>
    <w:p w14:paraId="5A7B1AC6" w14:textId="77777777" w:rsidR="0096008E" w:rsidRDefault="0096008E" w:rsidP="00E02475"/>
    <w:p w14:paraId="3FBF0854" w14:textId="77777777" w:rsidR="00E02475" w:rsidRDefault="00E02475" w:rsidP="00E02475">
      <w:pPr>
        <w:pStyle w:val="Heading3"/>
        <w:numPr>
          <w:ilvl w:val="1"/>
          <w:numId w:val="1"/>
        </w:numPr>
        <w:ind w:left="426"/>
      </w:pPr>
      <w:r>
        <w:t>Existing Proprietary Software Providers</w:t>
      </w:r>
    </w:p>
    <w:p w14:paraId="1EAF55A9" w14:textId="77777777" w:rsidR="00E02475" w:rsidRDefault="00E02475" w:rsidP="00E02475">
      <w:r>
        <w:t xml:space="preserve">While </w:t>
      </w:r>
      <w:proofErr w:type="spellStart"/>
      <w:r>
        <w:t>openASSA</w:t>
      </w:r>
      <w:proofErr w:type="spellEnd"/>
      <w:r>
        <w:t xml:space="preserve"> is an opensource initiative, it is important to note that there are already proprietary actuarial modelling software solutions available in the market, and that their functionalities might overlap with the functionalities of an </w:t>
      </w:r>
      <w:proofErr w:type="spellStart"/>
      <w:r>
        <w:t>openASSA</w:t>
      </w:r>
      <w:proofErr w:type="spellEnd"/>
      <w:r>
        <w:t xml:space="preserve"> library. </w:t>
      </w:r>
      <w:commentRangeStart w:id="6"/>
      <w:r>
        <w:t xml:space="preserve">In this case, existing software providers might be interested to know whether the </w:t>
      </w:r>
      <w:proofErr w:type="spellStart"/>
      <w:r>
        <w:t>openASSA</w:t>
      </w:r>
      <w:proofErr w:type="spellEnd"/>
      <w:r>
        <w:t xml:space="preserve"> source code infringes on any of their IP.</w:t>
      </w:r>
      <w:commentRangeEnd w:id="6"/>
      <w:r w:rsidR="00B77205">
        <w:rPr>
          <w:rStyle w:val="CommentReference"/>
        </w:rPr>
        <w:commentReference w:id="6"/>
      </w:r>
    </w:p>
    <w:p w14:paraId="4775F163" w14:textId="77777777" w:rsidR="00C77AA6" w:rsidRDefault="00CD2E94" w:rsidP="00E02475">
      <w:r>
        <w:t>However, it</w:t>
      </w:r>
      <w:r w:rsidR="00C77AA6">
        <w:t xml:space="preserve"> is expected that existing agreements between software providers and companies will usually clearly define what constitutes the software provider’s IP and the company’s IP. </w:t>
      </w:r>
    </w:p>
    <w:p w14:paraId="12BA3743" w14:textId="77777777" w:rsidR="0096008E" w:rsidRPr="00E02475" w:rsidRDefault="0096008E" w:rsidP="00E02475"/>
    <w:p w14:paraId="0CE6C615" w14:textId="77777777" w:rsidR="00E02475" w:rsidRDefault="00E02475" w:rsidP="00E02475">
      <w:pPr>
        <w:pStyle w:val="Heading3"/>
        <w:numPr>
          <w:ilvl w:val="1"/>
          <w:numId w:val="1"/>
        </w:numPr>
        <w:ind w:left="426"/>
      </w:pPr>
      <w:r>
        <w:t>Other Third Parties</w:t>
      </w:r>
    </w:p>
    <w:p w14:paraId="0C49C4B6" w14:textId="77777777" w:rsidR="00260A37" w:rsidRDefault="00492C1E" w:rsidP="00E02475">
      <w:r>
        <w:t xml:space="preserve">Any other third party which might claim that their IP rights have been infringed by </w:t>
      </w:r>
      <w:proofErr w:type="spellStart"/>
      <w:r>
        <w:t>openASSA</w:t>
      </w:r>
      <w:proofErr w:type="spellEnd"/>
      <w:r w:rsidR="00260A37">
        <w:t>, such as existing patent holders,</w:t>
      </w:r>
      <w:r w:rsidR="00570A88">
        <w:t xml:space="preserve"> should also be considered as a stakeholder</w:t>
      </w:r>
      <w:r>
        <w:t>.</w:t>
      </w:r>
      <w:r w:rsidR="001C0C3E">
        <w:t xml:space="preserve"> </w:t>
      </w:r>
    </w:p>
    <w:p w14:paraId="050C2C9F" w14:textId="77777777" w:rsidR="00E02475" w:rsidRDefault="001C0C3E" w:rsidP="00E02475">
      <w:r>
        <w:t>For example,</w:t>
      </w:r>
      <w:r w:rsidR="00260A37">
        <w:t xml:space="preserve"> consider the case where a third party has patented a block of code and alleges that the </w:t>
      </w:r>
      <w:proofErr w:type="spellStart"/>
      <w:r w:rsidR="00260A37">
        <w:t>openASSA</w:t>
      </w:r>
      <w:proofErr w:type="spellEnd"/>
      <w:r w:rsidR="00260A37">
        <w:t xml:space="preserve"> project has infringed on this patent. </w:t>
      </w:r>
      <w:commentRangeStart w:id="7"/>
      <w:r w:rsidR="00260A37">
        <w:t xml:space="preserve">The patent holder could demand that </w:t>
      </w:r>
      <w:proofErr w:type="spellStart"/>
      <w:r w:rsidR="00260A37">
        <w:t>openASSA</w:t>
      </w:r>
      <w:proofErr w:type="spellEnd"/>
      <w:r w:rsidR="00260A37">
        <w:t xml:space="preserve"> refrains from using the patented code or pays the patent holder a fee for use.</w:t>
      </w:r>
      <w:r>
        <w:t xml:space="preserve">  </w:t>
      </w:r>
      <w:commentRangeEnd w:id="7"/>
      <w:r w:rsidR="006F5D2A">
        <w:rPr>
          <w:rStyle w:val="CommentReference"/>
        </w:rPr>
        <w:commentReference w:id="7"/>
      </w:r>
    </w:p>
    <w:p w14:paraId="3F189392" w14:textId="77777777" w:rsidR="00492C1E" w:rsidRPr="00E02475" w:rsidRDefault="00492C1E" w:rsidP="00E02475"/>
    <w:p w14:paraId="2CE230A4" w14:textId="77777777" w:rsidR="001A19E6" w:rsidRDefault="00492C1E" w:rsidP="001A19E6">
      <w:pPr>
        <w:pStyle w:val="Heading2"/>
        <w:numPr>
          <w:ilvl w:val="0"/>
          <w:numId w:val="1"/>
        </w:numPr>
      </w:pPr>
      <w:r>
        <w:t xml:space="preserve">IP Risks for </w:t>
      </w:r>
      <w:proofErr w:type="spellStart"/>
      <w:r>
        <w:t>openASSA</w:t>
      </w:r>
      <w:proofErr w:type="spellEnd"/>
    </w:p>
    <w:p w14:paraId="7C70CCEE" w14:textId="77777777" w:rsidR="0096008E" w:rsidRDefault="0096008E" w:rsidP="00492C1E">
      <w:pPr>
        <w:pStyle w:val="Heading3"/>
        <w:numPr>
          <w:ilvl w:val="1"/>
          <w:numId w:val="1"/>
        </w:numPr>
        <w:ind w:left="426"/>
      </w:pPr>
      <w:r>
        <w:t xml:space="preserve">Identification of </w:t>
      </w:r>
      <w:r w:rsidR="008F5C8B">
        <w:t>R</w:t>
      </w:r>
      <w:r>
        <w:t>isks</w:t>
      </w:r>
    </w:p>
    <w:p w14:paraId="0E72BFFF" w14:textId="77777777" w:rsidR="00B665DF" w:rsidRDefault="00492C1E" w:rsidP="00492C1E">
      <w:r>
        <w:t xml:space="preserve">The primary IP risks for </w:t>
      </w:r>
      <w:proofErr w:type="spellStart"/>
      <w:r>
        <w:t>openASSA</w:t>
      </w:r>
      <w:proofErr w:type="spellEnd"/>
      <w:r>
        <w:t>, in the view of this working group, are as follows:</w:t>
      </w:r>
    </w:p>
    <w:p w14:paraId="633C6516" w14:textId="77777777" w:rsidR="00492C1E" w:rsidRDefault="00492C1E" w:rsidP="00492C1E">
      <w:pPr>
        <w:pStyle w:val="ListParagraph"/>
        <w:numPr>
          <w:ilvl w:val="0"/>
          <w:numId w:val="18"/>
        </w:numPr>
      </w:pPr>
      <w:r>
        <w:t>The risk that a volunteer decides, at some point after contributing, to put in a claim on their contributions to the project.</w:t>
      </w:r>
    </w:p>
    <w:p w14:paraId="1EFEF9D3" w14:textId="77777777" w:rsidR="00492C1E" w:rsidRDefault="00492C1E" w:rsidP="00492C1E">
      <w:pPr>
        <w:pStyle w:val="ListParagraph"/>
        <w:numPr>
          <w:ilvl w:val="0"/>
          <w:numId w:val="18"/>
        </w:numPr>
      </w:pPr>
      <w:r>
        <w:t>The risk that an employer put</w:t>
      </w:r>
      <w:r w:rsidR="00570A88">
        <w:t>s</w:t>
      </w:r>
      <w:r>
        <w:t xml:space="preserve"> an IP claim on its employee’s contributions to the project. Coupled with this risk, is the risk that employers are displeased with the employee and with ASSA for the infringement of their IP rights.</w:t>
      </w:r>
    </w:p>
    <w:p w14:paraId="36C2DEA8" w14:textId="77777777" w:rsidR="00492C1E" w:rsidRDefault="00492C1E" w:rsidP="00492C1E">
      <w:pPr>
        <w:pStyle w:val="ListParagraph"/>
        <w:numPr>
          <w:ilvl w:val="0"/>
          <w:numId w:val="18"/>
        </w:numPr>
      </w:pPr>
      <w:r>
        <w:t>The risk that a third-party proprietary software provider puts in an IP claim on some part of the project (such as a patented algorithm or visualisation).</w:t>
      </w:r>
    </w:p>
    <w:p w14:paraId="6CE4A60D" w14:textId="77777777" w:rsidR="00492C1E" w:rsidRDefault="00492C1E" w:rsidP="00492C1E">
      <w:pPr>
        <w:pStyle w:val="ListParagraph"/>
        <w:numPr>
          <w:ilvl w:val="0"/>
          <w:numId w:val="18"/>
        </w:numPr>
      </w:pPr>
      <w:r>
        <w:t>The risk that a third party puts in an IP claim.</w:t>
      </w:r>
    </w:p>
    <w:p w14:paraId="1AC32474" w14:textId="77777777" w:rsidR="0096008E" w:rsidRDefault="0096008E" w:rsidP="0096008E"/>
    <w:p w14:paraId="4B5A46FD" w14:textId="77777777" w:rsidR="0096008E" w:rsidRDefault="0096008E" w:rsidP="0096008E">
      <w:pPr>
        <w:pStyle w:val="Heading3"/>
        <w:numPr>
          <w:ilvl w:val="1"/>
          <w:numId w:val="1"/>
        </w:numPr>
        <w:ind w:left="426"/>
      </w:pPr>
      <w:r>
        <w:t>Impact should the risks materialise</w:t>
      </w:r>
    </w:p>
    <w:p w14:paraId="6162315F" w14:textId="77777777" w:rsidR="00832440" w:rsidRDefault="00A01253" w:rsidP="00EC43A2">
      <w:r>
        <w:t xml:space="preserve">Should any of these risks materialise, the potential impact is </w:t>
      </w:r>
      <w:r w:rsidR="00996B58">
        <w:t>likely</w:t>
      </w:r>
      <w:r>
        <w:t xml:space="preserve"> proportionate to the importance of the IP in question. For example, should a third-party patent holder demand th</w:t>
      </w:r>
      <w:r w:rsidR="00996B58">
        <w:t>at</w:t>
      </w:r>
      <w:r>
        <w:t xml:space="preserve"> </w:t>
      </w:r>
      <w:proofErr w:type="spellStart"/>
      <w:r>
        <w:t>openASSA</w:t>
      </w:r>
      <w:proofErr w:type="spellEnd"/>
      <w:r>
        <w:t xml:space="preserve"> stops using a small block of code, </w:t>
      </w:r>
      <w:proofErr w:type="spellStart"/>
      <w:r>
        <w:t>openASSA</w:t>
      </w:r>
      <w:proofErr w:type="spellEnd"/>
      <w:r>
        <w:t xml:space="preserve"> could probably accept the demand and find a workaround without too much trouble. On the other hand, however, if one of the project’s most prolific contributors were to demand a fee for the continued use of their IP, it could cause a major disruption to the project and precipitate large delays. </w:t>
      </w:r>
    </w:p>
    <w:p w14:paraId="0F0D0512" w14:textId="77777777" w:rsidR="00260A37" w:rsidRDefault="00BC27BC" w:rsidP="00EC43A2">
      <w:r>
        <w:t xml:space="preserve">An area which still requires clarification, is what the legal process might look like should any of these risks materialise. Further information is also needed on the possible legal and financial consequences for </w:t>
      </w:r>
      <w:proofErr w:type="spellStart"/>
      <w:r>
        <w:t>openASSA</w:t>
      </w:r>
      <w:proofErr w:type="spellEnd"/>
      <w:r>
        <w:t xml:space="preserve"> (including its contributors) and ASSA, should any of these risks materialise. </w:t>
      </w:r>
    </w:p>
    <w:p w14:paraId="01884B2D" w14:textId="77777777" w:rsidR="00AD5A36" w:rsidRDefault="00AD5A36" w:rsidP="00EC43A2">
      <w:r>
        <w:t xml:space="preserve">At present, the working group has identified the following possible consequences in the event an IP claim against </w:t>
      </w:r>
      <w:proofErr w:type="spellStart"/>
      <w:r>
        <w:t>openASSA</w:t>
      </w:r>
      <w:proofErr w:type="spellEnd"/>
      <w:r>
        <w:t xml:space="preserve"> is successful:</w:t>
      </w:r>
    </w:p>
    <w:p w14:paraId="64B8A356" w14:textId="77777777" w:rsidR="00AD5A36" w:rsidRDefault="00AD5A36" w:rsidP="00AD5A36">
      <w:pPr>
        <w:pStyle w:val="ListParagraph"/>
        <w:numPr>
          <w:ilvl w:val="0"/>
          <w:numId w:val="19"/>
        </w:numPr>
      </w:pPr>
      <w:commentRangeStart w:id="8"/>
      <w:r>
        <w:t xml:space="preserve">The aggrieved party could demand that </w:t>
      </w:r>
      <w:proofErr w:type="spellStart"/>
      <w:r>
        <w:t>openASSA</w:t>
      </w:r>
      <w:proofErr w:type="spellEnd"/>
      <w:r>
        <w:t xml:space="preserve"> stops using the IP in question.</w:t>
      </w:r>
      <w:commentRangeEnd w:id="8"/>
      <w:r w:rsidR="00316A89">
        <w:rPr>
          <w:rStyle w:val="CommentReference"/>
        </w:rPr>
        <w:commentReference w:id="8"/>
      </w:r>
    </w:p>
    <w:p w14:paraId="1A5EF79B" w14:textId="77777777" w:rsidR="00AD5A36" w:rsidRDefault="00AD5A36" w:rsidP="00AD5A36">
      <w:pPr>
        <w:pStyle w:val="ListParagraph"/>
        <w:numPr>
          <w:ilvl w:val="0"/>
          <w:numId w:val="19"/>
        </w:numPr>
      </w:pPr>
      <w:r>
        <w:t xml:space="preserve">The aggrieved party could, alternatively, demand that </w:t>
      </w:r>
      <w:proofErr w:type="spellStart"/>
      <w:r>
        <w:t>openASSA</w:t>
      </w:r>
      <w:proofErr w:type="spellEnd"/>
      <w:r>
        <w:t xml:space="preserve"> pays a fee for the continued use of the IP in question.</w:t>
      </w:r>
    </w:p>
    <w:p w14:paraId="484DC0B0" w14:textId="77777777" w:rsidR="00AD5A36" w:rsidRPr="00671519" w:rsidRDefault="00AD5A36" w:rsidP="00AD5A36">
      <w:pPr>
        <w:pStyle w:val="ListParagraph"/>
        <w:numPr>
          <w:ilvl w:val="0"/>
          <w:numId w:val="19"/>
        </w:numPr>
      </w:pPr>
      <w:r>
        <w:t xml:space="preserve">The aggrieved party could make the same demands of the current users of affected </w:t>
      </w:r>
      <w:proofErr w:type="spellStart"/>
      <w:r w:rsidRPr="00671519">
        <w:t>openASSA</w:t>
      </w:r>
      <w:proofErr w:type="spellEnd"/>
      <w:r w:rsidRPr="00671519">
        <w:t xml:space="preserve"> libraries. For example, if a company is using an </w:t>
      </w:r>
      <w:proofErr w:type="spellStart"/>
      <w:r w:rsidRPr="00671519">
        <w:t>openASSA</w:t>
      </w:r>
      <w:proofErr w:type="spellEnd"/>
      <w:r w:rsidRPr="00671519">
        <w:t xml:space="preserve"> library in their valuations process, and the library contains the IP in question, the aggrieved party could make the same demands of the company.</w:t>
      </w:r>
    </w:p>
    <w:p w14:paraId="69E5EF6F" w14:textId="77777777" w:rsidR="00AD5A36" w:rsidRPr="00671519" w:rsidRDefault="00AD5A36" w:rsidP="00AD5A36">
      <w:pPr>
        <w:pStyle w:val="ListParagraph"/>
        <w:numPr>
          <w:ilvl w:val="0"/>
          <w:numId w:val="19"/>
        </w:numPr>
      </w:pPr>
      <w:r w:rsidRPr="00671519">
        <w:t xml:space="preserve">The aggrieved party could sue for </w:t>
      </w:r>
      <w:commentRangeStart w:id="9"/>
      <w:r w:rsidRPr="00671519">
        <w:t>damages</w:t>
      </w:r>
      <w:commentRangeEnd w:id="9"/>
      <w:r w:rsidR="00316A89">
        <w:rPr>
          <w:rStyle w:val="CommentReference"/>
        </w:rPr>
        <w:commentReference w:id="9"/>
      </w:r>
      <w:r w:rsidRPr="00671519">
        <w:t xml:space="preserve">. </w:t>
      </w:r>
    </w:p>
    <w:p w14:paraId="351F6AD0" w14:textId="77777777" w:rsidR="00C7796A" w:rsidRPr="00C7796A" w:rsidRDefault="00C7796A" w:rsidP="00C7796A">
      <w:pPr>
        <w:rPr>
          <w:highlight w:val="yellow"/>
        </w:rPr>
      </w:pPr>
    </w:p>
    <w:p w14:paraId="11518036" w14:textId="77777777" w:rsidR="00365580" w:rsidRDefault="00492C1E" w:rsidP="00BA4F10">
      <w:pPr>
        <w:pStyle w:val="Heading2"/>
        <w:numPr>
          <w:ilvl w:val="0"/>
          <w:numId w:val="1"/>
        </w:numPr>
      </w:pPr>
      <w:r>
        <w:t>Suggested Risk Mitigations</w:t>
      </w:r>
    </w:p>
    <w:p w14:paraId="7EB05880" w14:textId="77777777" w:rsidR="00C2733C" w:rsidRDefault="00492C1E" w:rsidP="00365580">
      <w:r>
        <w:t xml:space="preserve">In order to mitigate </w:t>
      </w:r>
      <w:r w:rsidR="0048706E">
        <w:t xml:space="preserve">against </w:t>
      </w:r>
      <w:r>
        <w:t>the risk</w:t>
      </w:r>
      <w:r w:rsidR="0048706E">
        <w:t>s mentioned above,</w:t>
      </w:r>
      <w:r>
        <w:t xml:space="preserve"> </w:t>
      </w:r>
      <w:proofErr w:type="spellStart"/>
      <w:r>
        <w:t>openASSA</w:t>
      </w:r>
      <w:proofErr w:type="spellEnd"/>
      <w:r>
        <w:t xml:space="preserve"> could make use of contributor </w:t>
      </w:r>
      <w:r w:rsidR="00AE5C6A">
        <w:t xml:space="preserve">license </w:t>
      </w:r>
      <w:r>
        <w:t>agreement</w:t>
      </w:r>
      <w:r w:rsidR="00AE5C6A">
        <w:t>s (‘CLA’)</w:t>
      </w:r>
      <w:r>
        <w:t xml:space="preserve">. </w:t>
      </w:r>
      <w:r w:rsidR="0048706E">
        <w:t xml:space="preserve">The Contributor Agreements Discussion Document contains further details on </w:t>
      </w:r>
      <w:r w:rsidR="00570A88">
        <w:t>this</w:t>
      </w:r>
      <w:r w:rsidR="0048706E">
        <w:t xml:space="preserve">. </w:t>
      </w:r>
    </w:p>
    <w:p w14:paraId="4E40323E" w14:textId="77777777" w:rsidR="00C2733C" w:rsidRDefault="00C2733C" w:rsidP="00365580">
      <w:r>
        <w:t>I</w:t>
      </w:r>
      <w:r w:rsidR="0048706E">
        <w:t>t is worth mentioning here</w:t>
      </w:r>
      <w:r>
        <w:t>, however,</w:t>
      </w:r>
      <w:r w:rsidR="0048706E">
        <w:t xml:space="preserve"> that the most direct way of avoiding </w:t>
      </w:r>
      <w:r w:rsidR="00AD5C16">
        <w:t xml:space="preserve">IP disputes would be to have </w:t>
      </w:r>
      <w:r w:rsidR="00AE5C6A">
        <w:t>CLAs</w:t>
      </w:r>
      <w:r w:rsidR="00AD5C16">
        <w:t xml:space="preserve"> with </w:t>
      </w:r>
      <w:commentRangeStart w:id="10"/>
      <w:r w:rsidR="00AD5C16">
        <w:t>volunteers</w:t>
      </w:r>
      <w:commentRangeEnd w:id="10"/>
      <w:r w:rsidR="00316A89">
        <w:rPr>
          <w:rStyle w:val="CommentReference"/>
        </w:rPr>
        <w:commentReference w:id="10"/>
      </w:r>
      <w:r w:rsidR="00AD5C16">
        <w:t xml:space="preserve">, as well as with their employers. Of course, this is not always practical – not least due to the time-consuming process of having to engage with the legal departments of large corporates. </w:t>
      </w:r>
    </w:p>
    <w:p w14:paraId="0FD44539" w14:textId="77777777" w:rsidR="00C2733C" w:rsidRDefault="00AD5C16" w:rsidP="00365580">
      <w:r>
        <w:t xml:space="preserve">In addition, we might find that </w:t>
      </w:r>
      <w:proofErr w:type="spellStart"/>
      <w:r>
        <w:t>openASSA</w:t>
      </w:r>
      <w:proofErr w:type="spellEnd"/>
      <w:r>
        <w:t xml:space="preserve"> attracts contributions from volunteers in different countries. In these cases, it might be near impossible to put an agreement in place with the employers. </w:t>
      </w:r>
    </w:p>
    <w:p w14:paraId="5D70673C" w14:textId="77777777" w:rsidR="0048706E" w:rsidRDefault="00AE5C6A" w:rsidP="00365580">
      <w:commentRangeStart w:id="11"/>
      <w:r>
        <w:t xml:space="preserve">While </w:t>
      </w:r>
      <w:proofErr w:type="spellStart"/>
      <w:r>
        <w:t>openASSA</w:t>
      </w:r>
      <w:proofErr w:type="spellEnd"/>
      <w:r>
        <w:t xml:space="preserve"> could try to streamline the corporate CLA process by using a standard </w:t>
      </w:r>
      <w:proofErr w:type="gramStart"/>
      <w:r>
        <w:t>publicly-available</w:t>
      </w:r>
      <w:proofErr w:type="gramEnd"/>
      <w:r>
        <w:t xml:space="preserve"> template, p</w:t>
      </w:r>
      <w:r w:rsidR="00AD5C16">
        <w:t xml:space="preserve">erhaps the middle ground would be for </w:t>
      </w:r>
      <w:proofErr w:type="spellStart"/>
      <w:r w:rsidR="00AD5C16">
        <w:t>openASSA</w:t>
      </w:r>
      <w:proofErr w:type="spellEnd"/>
      <w:r w:rsidR="00AD5C16">
        <w:t xml:space="preserve"> to seek </w:t>
      </w:r>
      <w:r>
        <w:t>corporate CLAs</w:t>
      </w:r>
      <w:r w:rsidR="00AD5C16">
        <w:t xml:space="preserve"> on a risk-adjusted basis. That is, it is worth the effort of obtaining </w:t>
      </w:r>
      <w:r>
        <w:t xml:space="preserve">a CLA from a </w:t>
      </w:r>
      <w:proofErr w:type="gramStart"/>
      <w:r>
        <w:t>particular employer</w:t>
      </w:r>
      <w:proofErr w:type="gramEnd"/>
      <w:r>
        <w:t xml:space="preserve"> </w:t>
      </w:r>
      <w:r w:rsidR="00AD5C16">
        <w:t xml:space="preserve">where </w:t>
      </w:r>
      <w:r>
        <w:t>its</w:t>
      </w:r>
      <w:r w:rsidR="00AD5C16">
        <w:t xml:space="preserve"> employees are expected to make a significant contribution to the project. This would also remove some of the legal liability from the shoulders of those volunteers making significant contributions.</w:t>
      </w:r>
      <w:commentRangeEnd w:id="11"/>
      <w:r w:rsidR="00BB3DFF">
        <w:rPr>
          <w:rStyle w:val="CommentReference"/>
        </w:rPr>
        <w:commentReference w:id="11"/>
      </w:r>
    </w:p>
    <w:p w14:paraId="3C35463C" w14:textId="77777777" w:rsidR="006E2222" w:rsidRDefault="006E2222" w:rsidP="006E2222"/>
    <w:p w14:paraId="62D432AD" w14:textId="77777777" w:rsidR="006E2222" w:rsidRDefault="00AD5C16" w:rsidP="006E2222">
      <w:pPr>
        <w:pStyle w:val="Heading2"/>
        <w:numPr>
          <w:ilvl w:val="0"/>
          <w:numId w:val="1"/>
        </w:numPr>
      </w:pPr>
      <w:r>
        <w:t>Working Group Recommendation</w:t>
      </w:r>
    </w:p>
    <w:p w14:paraId="01A9109C" w14:textId="77777777" w:rsidR="00C7796A" w:rsidRDefault="00C7796A" w:rsidP="004C3D6B">
      <w:r>
        <w:t xml:space="preserve">In the view of this working committee, </w:t>
      </w:r>
      <w:proofErr w:type="spellStart"/>
      <w:r>
        <w:t>openASSA</w:t>
      </w:r>
      <w:proofErr w:type="spellEnd"/>
      <w:r>
        <w:t xml:space="preserve"> should not have any appetite for IP risks arising from contributors, or from the employers of contributors. As such, it is recommended that </w:t>
      </w:r>
      <w:proofErr w:type="spellStart"/>
      <w:r>
        <w:t>openASSA</w:t>
      </w:r>
      <w:proofErr w:type="spellEnd"/>
      <w:r>
        <w:t xml:space="preserve"> puts CLAs in place for all contributors. In addition, corporate CLAs should be put in place with employers whose employees are making significant contributions to the </w:t>
      </w:r>
      <w:commentRangeStart w:id="12"/>
      <w:r>
        <w:t>project.</w:t>
      </w:r>
      <w:commentRangeEnd w:id="12"/>
      <w:r w:rsidR="00316A89">
        <w:rPr>
          <w:rStyle w:val="CommentReference"/>
        </w:rPr>
        <w:commentReference w:id="12"/>
      </w:r>
    </w:p>
    <w:p w14:paraId="4DEEEA84" w14:textId="77777777" w:rsidR="00C7796A" w:rsidRDefault="00397C04" w:rsidP="004C3D6B">
      <w:proofErr w:type="gramStart"/>
      <w:r>
        <w:t>With regard to</w:t>
      </w:r>
      <w:proofErr w:type="gramEnd"/>
      <w:r>
        <w:t xml:space="preserve"> the risk of third-party proprietary software providers instituting an IP claim, </w:t>
      </w:r>
      <w:proofErr w:type="spellStart"/>
      <w:r>
        <w:t>openASSA</w:t>
      </w:r>
      <w:proofErr w:type="spellEnd"/>
      <w:r>
        <w:t xml:space="preserve"> can rely on clauses in the CLA which require volunteers to declare that their contributions are their original work. Hence, it is recommended that the CLAs contain such a declaration from volunteers</w:t>
      </w:r>
      <w:r w:rsidR="004866D7">
        <w:t>, and that the legal liability of such claims is transferred to the contributors.</w:t>
      </w:r>
    </w:p>
    <w:p w14:paraId="61A7AC7C" w14:textId="77777777" w:rsidR="004866D7" w:rsidRDefault="00397C04" w:rsidP="004866D7">
      <w:r>
        <w:t xml:space="preserve">Furthermore, it is recommended that </w:t>
      </w:r>
      <w:proofErr w:type="spellStart"/>
      <w:r>
        <w:t>openASSA</w:t>
      </w:r>
      <w:proofErr w:type="spellEnd"/>
      <w:r>
        <w:t xml:space="preserve"> accepts the risk of other third parties (such as existing patent holders) instituting IP claims. This is because </w:t>
      </w:r>
      <w:proofErr w:type="spellStart"/>
      <w:r>
        <w:t>openASSA</w:t>
      </w:r>
      <w:proofErr w:type="spellEnd"/>
      <w:r>
        <w:t xml:space="preserve"> cannot reasonably possibly make itself aware of every existing patent which might overlap with the </w:t>
      </w:r>
      <w:proofErr w:type="spellStart"/>
      <w:r>
        <w:t>openASSA</w:t>
      </w:r>
      <w:proofErr w:type="spellEnd"/>
      <w:r>
        <w:t xml:space="preserve"> code</w:t>
      </w:r>
      <w:r w:rsidR="005C1C49">
        <w:t xml:space="preserve">. In addition, </w:t>
      </w:r>
      <w:r w:rsidR="004866D7">
        <w:t xml:space="preserve">the </w:t>
      </w:r>
      <w:proofErr w:type="spellStart"/>
      <w:r w:rsidR="004866D7">
        <w:t>openASSA</w:t>
      </w:r>
      <w:proofErr w:type="spellEnd"/>
      <w:r w:rsidR="004866D7">
        <w:t xml:space="preserve"> libraries would simply be implementations of standard actuarial modelling techniques, or methodologies prescribed by legislation, accounting standards, or professional guidance.  Hence the risk of these implementations infringing on an existing patent seems quite small.</w:t>
      </w:r>
    </w:p>
    <w:p w14:paraId="7890F0E1" w14:textId="77777777" w:rsidR="00BC27BC" w:rsidRDefault="004866D7" w:rsidP="004C3D6B">
      <w:r>
        <w:t>Finally, t</w:t>
      </w:r>
      <w:r w:rsidR="00BC27BC">
        <w:t xml:space="preserve">his working group also recommends that we specifically ask ASSA’s lawyers for further information on how the legal process might look in the case that one of the IP risks materialises. </w:t>
      </w:r>
      <w:proofErr w:type="gramStart"/>
      <w:r w:rsidR="00BC27BC">
        <w:t>In particular, it</w:t>
      </w:r>
      <w:proofErr w:type="gramEnd"/>
      <w:r w:rsidR="00BC27BC">
        <w:t xml:space="preserve"> is important to clarify the potential legal and financial consequences for </w:t>
      </w:r>
      <w:proofErr w:type="spellStart"/>
      <w:r w:rsidR="00BC27BC">
        <w:t>openASSA</w:t>
      </w:r>
      <w:proofErr w:type="spellEnd"/>
      <w:r w:rsidR="00BC27BC">
        <w:t xml:space="preserve"> (including its contributors) and ASSA.</w:t>
      </w:r>
      <w:r w:rsidR="00671519">
        <w:t xml:space="preserve"> ASSA’s lawyers should also be asked for a view on whether the proposed risk mitigations provide </w:t>
      </w:r>
      <w:proofErr w:type="spellStart"/>
      <w:r w:rsidR="00671519">
        <w:t>openASSA</w:t>
      </w:r>
      <w:proofErr w:type="spellEnd"/>
      <w:r w:rsidR="00671519">
        <w:t xml:space="preserve"> with </w:t>
      </w:r>
      <w:proofErr w:type="gramStart"/>
      <w:r w:rsidR="00671519">
        <w:t>sufficient</w:t>
      </w:r>
      <w:proofErr w:type="gramEnd"/>
      <w:r w:rsidR="00671519">
        <w:t xml:space="preserve"> indemnity against IP claims.</w:t>
      </w:r>
    </w:p>
    <w:p w14:paraId="6B75CDCA" w14:textId="77777777" w:rsidR="00FD22B2" w:rsidRDefault="00FD22B2" w:rsidP="004C3D6B"/>
    <w:p w14:paraId="2164A782" w14:textId="77777777" w:rsidR="00FD22B2" w:rsidRDefault="00FD22B2" w:rsidP="004C3D6B">
      <w:pPr>
        <w:rPr>
          <w:ins w:id="13" w:author="Webber Wentzel" w:date="2020-11-26T11:14:00Z"/>
        </w:rPr>
      </w:pPr>
      <w:ins w:id="14" w:author="Webber Wentzel" w:date="2020-11-26T11:14:00Z">
        <w:r>
          <w:t>Webber Wentzel comments:</w:t>
        </w:r>
      </w:ins>
    </w:p>
    <w:p w14:paraId="2D7AFA13" w14:textId="77777777" w:rsidR="00705FC3" w:rsidRDefault="00705FC3" w:rsidP="004C3D6B">
      <w:pPr>
        <w:rPr>
          <w:ins w:id="15" w:author="Webber Wentzel" w:date="2020-11-26T11:34:00Z"/>
          <w:b/>
        </w:rPr>
      </w:pPr>
      <w:ins w:id="16" w:author="Webber Wentzel" w:date="2020-11-26T11:14:00Z">
        <w:r w:rsidRPr="00FE0D9A">
          <w:rPr>
            <w:b/>
          </w:rPr>
          <w:t xml:space="preserve">Legal process in the context of an </w:t>
        </w:r>
      </w:ins>
      <w:ins w:id="17" w:author="Webber Wentzel" w:date="2020-11-26T11:15:00Z">
        <w:r w:rsidRPr="00FE0D9A">
          <w:rPr>
            <w:b/>
          </w:rPr>
          <w:t>IP risk materialising</w:t>
        </w:r>
      </w:ins>
    </w:p>
    <w:p w14:paraId="61D86831" w14:textId="77777777" w:rsidR="0029162B" w:rsidRDefault="0029162B" w:rsidP="004C3D6B">
      <w:pPr>
        <w:rPr>
          <w:ins w:id="18" w:author="Webber Wentzel" w:date="2020-11-26T12:56:00Z"/>
          <w:lang w:val="en-GB"/>
        </w:rPr>
      </w:pPr>
      <w:ins w:id="19" w:author="Webber Wentzel" w:date="2020-11-26T12:24:00Z">
        <w:r w:rsidRPr="0029162B">
          <w:t>Where any third party wishes to institute infringement proceedings against ASSA</w:t>
        </w:r>
      </w:ins>
      <w:ins w:id="20" w:author="Webber Wentzel" w:date="2020-11-26T12:27:00Z">
        <w:r w:rsidR="00CB6DEC">
          <w:t xml:space="preserve"> (which will most likely be in the form of copyright</w:t>
        </w:r>
      </w:ins>
      <w:ins w:id="21" w:author="Webber Wentzel" w:date="2020-12-03T12:06:00Z">
        <w:r w:rsidR="006F5D2A">
          <w:t xml:space="preserve"> or patent</w:t>
        </w:r>
      </w:ins>
      <w:ins w:id="22" w:author="Webber Wentzel" w:date="2020-11-26T12:27:00Z">
        <w:r w:rsidR="00CB6DEC">
          <w:t xml:space="preserve"> </w:t>
        </w:r>
      </w:ins>
      <w:ins w:id="23" w:author="Webber Wentzel" w:date="2020-11-26T12:28:00Z">
        <w:r w:rsidR="00CB6DEC">
          <w:t>infringement</w:t>
        </w:r>
      </w:ins>
      <w:ins w:id="24" w:author="Webber Wentzel" w:date="2020-11-26T12:27:00Z">
        <w:r w:rsidR="00CB6DEC">
          <w:t xml:space="preserve"> proceedings</w:t>
        </w:r>
      </w:ins>
      <w:ins w:id="25" w:author="Webber Wentzel" w:date="2020-11-26T12:28:00Z">
        <w:r w:rsidR="00CB6DEC">
          <w:t>)</w:t>
        </w:r>
      </w:ins>
      <w:ins w:id="26" w:author="Webber Wentzel" w:date="2020-11-26T12:45:00Z">
        <w:r w:rsidR="000217EA">
          <w:t xml:space="preserve"> they </w:t>
        </w:r>
      </w:ins>
      <w:ins w:id="27" w:author="Webber Wentzel" w:date="2020-12-03T12:06:00Z">
        <w:r w:rsidR="006F5D2A">
          <w:t xml:space="preserve">typically </w:t>
        </w:r>
      </w:ins>
      <w:ins w:id="28" w:author="Webber Wentzel" w:date="2020-11-26T12:45:00Z">
        <w:r w:rsidR="000217EA">
          <w:t xml:space="preserve">commence such </w:t>
        </w:r>
      </w:ins>
      <w:ins w:id="29" w:author="Webber Wentzel" w:date="2020-11-26T13:10:00Z">
        <w:r w:rsidR="00C91E1E">
          <w:t>process</w:t>
        </w:r>
      </w:ins>
      <w:ins w:id="30" w:author="Webber Wentzel" w:date="2020-11-26T12:45:00Z">
        <w:r w:rsidR="000217EA">
          <w:t xml:space="preserve"> by sending </w:t>
        </w:r>
        <w:proofErr w:type="gramStart"/>
        <w:r w:rsidR="000217EA">
          <w:t>ASSA  a</w:t>
        </w:r>
        <w:proofErr w:type="gramEnd"/>
        <w:r w:rsidR="000217EA">
          <w:t xml:space="preserve"> letter of demand, setting out their claim</w:t>
        </w:r>
      </w:ins>
      <w:ins w:id="31" w:author="Webber Wentzel" w:date="2020-11-26T13:10:00Z">
        <w:r w:rsidR="00A7018D">
          <w:t>s</w:t>
        </w:r>
      </w:ins>
      <w:ins w:id="32" w:author="Webber Wentzel" w:date="2020-11-26T12:45:00Z">
        <w:r w:rsidR="000217EA">
          <w:t xml:space="preserve"> and their demands. </w:t>
        </w:r>
      </w:ins>
      <w:ins w:id="33" w:author="Webber Wentzel" w:date="2020-11-26T12:53:00Z">
        <w:r w:rsidR="000F5725">
          <w:t xml:space="preserve"> A party </w:t>
        </w:r>
      </w:ins>
      <w:ins w:id="34" w:author="Webber Wentzel" w:date="2020-11-26T12:55:00Z">
        <w:r w:rsidR="000F5725">
          <w:t>claiming infringement would be</w:t>
        </w:r>
      </w:ins>
      <w:ins w:id="35" w:author="Webber Wentzel" w:date="2020-11-26T12:53:00Z">
        <w:r w:rsidR="000F5725">
          <w:t xml:space="preserve"> entitled to </w:t>
        </w:r>
      </w:ins>
      <w:ins w:id="36" w:author="Webber Wentzel" w:date="2020-11-26T12:55:00Z">
        <w:r w:rsidR="000F5725" w:rsidRPr="000F5725">
          <w:rPr>
            <w:lang w:val="en-GB"/>
          </w:rPr>
          <w:t xml:space="preserve">seek an interdict against </w:t>
        </w:r>
      </w:ins>
      <w:ins w:id="37" w:author="Webber Wentzel" w:date="2020-11-26T12:56:00Z">
        <w:r w:rsidR="000F5725">
          <w:rPr>
            <w:lang w:val="en-GB"/>
          </w:rPr>
          <w:t>ASSA</w:t>
        </w:r>
      </w:ins>
      <w:ins w:id="38" w:author="Webber Wentzel" w:date="2020-11-26T12:55:00Z">
        <w:r w:rsidR="000F5725" w:rsidRPr="000F5725">
          <w:rPr>
            <w:lang w:val="en-GB"/>
          </w:rPr>
          <w:t xml:space="preserve"> </w:t>
        </w:r>
      </w:ins>
      <w:ins w:id="39" w:author="Webber Wentzel" w:date="2020-11-26T13:10:00Z">
        <w:r w:rsidR="00A7018D">
          <w:rPr>
            <w:lang w:val="en-GB"/>
          </w:rPr>
          <w:t>(for example, to cease using the infringing code</w:t>
        </w:r>
      </w:ins>
      <w:ins w:id="40" w:author="Webber Wentzel" w:date="2020-11-26T13:11:00Z">
        <w:r w:rsidR="00A7018D">
          <w:rPr>
            <w:lang w:val="en-GB"/>
          </w:rPr>
          <w:t xml:space="preserve">) </w:t>
        </w:r>
      </w:ins>
      <w:ins w:id="41" w:author="Webber Wentzel" w:date="2020-11-26T12:55:00Z">
        <w:r w:rsidR="000F5725" w:rsidRPr="000F5725">
          <w:rPr>
            <w:lang w:val="en-GB"/>
          </w:rPr>
          <w:t>as well as to claim damages or a reasonable royalty which would have been payable by an authorised licensee in the circumstances</w:t>
        </w:r>
      </w:ins>
      <w:ins w:id="42" w:author="Webber Wentzel" w:date="2020-11-26T12:56:00Z">
        <w:r w:rsidR="000F5725">
          <w:rPr>
            <w:lang w:val="en-GB"/>
          </w:rPr>
          <w:t>.</w:t>
        </w:r>
        <w:r w:rsidR="007A175E">
          <w:rPr>
            <w:lang w:val="en-GB"/>
          </w:rPr>
          <w:t xml:space="preserve"> Such letter </w:t>
        </w:r>
      </w:ins>
      <w:ins w:id="43" w:author="Webber Wentzel" w:date="2020-11-26T12:57:00Z">
        <w:r w:rsidR="007A175E">
          <w:rPr>
            <w:lang w:val="en-GB"/>
          </w:rPr>
          <w:t xml:space="preserve">would </w:t>
        </w:r>
      </w:ins>
      <w:ins w:id="44" w:author="Webber Wentzel" w:date="2020-11-26T12:56:00Z">
        <w:r w:rsidR="007A175E">
          <w:rPr>
            <w:lang w:val="en-GB"/>
          </w:rPr>
          <w:t>request</w:t>
        </w:r>
      </w:ins>
      <w:ins w:id="45" w:author="Webber Wentzel" w:date="2020-11-26T12:57:00Z">
        <w:r w:rsidR="007A175E">
          <w:rPr>
            <w:lang w:val="en-GB"/>
          </w:rPr>
          <w:t xml:space="preserve"> ASSA to respond by a certain date, failing which the third party will </w:t>
        </w:r>
      </w:ins>
      <w:ins w:id="46" w:author="Webber Wentzel" w:date="2020-11-26T13:14:00Z">
        <w:r w:rsidR="000A6669">
          <w:rPr>
            <w:lang w:val="en-GB"/>
          </w:rPr>
          <w:t xml:space="preserve">threaten to </w:t>
        </w:r>
      </w:ins>
      <w:ins w:id="47" w:author="Webber Wentzel" w:date="2020-11-26T12:57:00Z">
        <w:r w:rsidR="007A175E">
          <w:rPr>
            <w:lang w:val="en-GB"/>
          </w:rPr>
          <w:t>institute legal proceedings.</w:t>
        </w:r>
      </w:ins>
    </w:p>
    <w:p w14:paraId="46220FF8" w14:textId="77777777" w:rsidR="000F5725" w:rsidRDefault="000F5725" w:rsidP="004C3D6B">
      <w:pPr>
        <w:rPr>
          <w:ins w:id="48" w:author="Webber Wentzel" w:date="2020-11-26T13:04:00Z"/>
          <w:lang w:val="en-GB"/>
        </w:rPr>
      </w:pPr>
      <w:ins w:id="49" w:author="Webber Wentzel" w:date="2020-11-26T12:56:00Z">
        <w:r>
          <w:rPr>
            <w:lang w:val="en-GB"/>
          </w:rPr>
          <w:t xml:space="preserve">Upon receipt of the letter of demand, ASSA will </w:t>
        </w:r>
      </w:ins>
      <w:ins w:id="50" w:author="Webber Wentzel" w:date="2020-11-26T12:57:00Z">
        <w:r w:rsidR="007A175E">
          <w:rPr>
            <w:lang w:val="en-GB"/>
          </w:rPr>
          <w:t>have an opportunity to respond. Should ASSA</w:t>
        </w:r>
      </w:ins>
      <w:ins w:id="51" w:author="Webber Wentzel" w:date="2020-11-26T12:58:00Z">
        <w:r w:rsidR="007A175E">
          <w:rPr>
            <w:lang w:val="en-GB"/>
          </w:rPr>
          <w:t xml:space="preserve"> not respond by the deadline given, or if the response</w:t>
        </w:r>
      </w:ins>
      <w:ins w:id="52" w:author="Webber Wentzel" w:date="2020-11-26T13:14:00Z">
        <w:r w:rsidR="000A6669">
          <w:rPr>
            <w:lang w:val="en-GB"/>
          </w:rPr>
          <w:t xml:space="preserve"> </w:t>
        </w:r>
        <w:proofErr w:type="gramStart"/>
        <w:r w:rsidR="000A6669">
          <w:rPr>
            <w:lang w:val="en-GB"/>
          </w:rPr>
          <w:t xml:space="preserve">provided </w:t>
        </w:r>
      </w:ins>
      <w:ins w:id="53" w:author="Webber Wentzel" w:date="2020-11-26T12:58:00Z">
        <w:r w:rsidR="007A175E">
          <w:rPr>
            <w:lang w:val="en-GB"/>
          </w:rPr>
          <w:t xml:space="preserve"> is</w:t>
        </w:r>
        <w:proofErr w:type="gramEnd"/>
        <w:r w:rsidR="007A175E">
          <w:rPr>
            <w:lang w:val="en-GB"/>
          </w:rPr>
          <w:t xml:space="preserve"> unfavourable to the third party (or if the parties are unable to reach a settlement</w:t>
        </w:r>
      </w:ins>
      <w:ins w:id="54" w:author="Webber Wentzel" w:date="2020-11-26T12:59:00Z">
        <w:r w:rsidR="007A175E">
          <w:rPr>
            <w:lang w:val="en-GB"/>
          </w:rPr>
          <w:t xml:space="preserve">) such party may institute </w:t>
        </w:r>
      </w:ins>
      <w:ins w:id="55" w:author="Webber Wentzel" w:date="2020-12-03T12:06:00Z">
        <w:r w:rsidR="006F5D2A">
          <w:rPr>
            <w:lang w:val="en-GB"/>
          </w:rPr>
          <w:t xml:space="preserve">urgent </w:t>
        </w:r>
      </w:ins>
      <w:ins w:id="56" w:author="Webber Wentzel" w:date="2020-11-26T12:59:00Z">
        <w:r w:rsidR="007A175E">
          <w:rPr>
            <w:lang w:val="en-GB"/>
          </w:rPr>
          <w:t>legal proceedings in the High Court of South Africa.</w:t>
        </w:r>
      </w:ins>
    </w:p>
    <w:p w14:paraId="23CB73B7" w14:textId="77777777" w:rsidR="0001283C" w:rsidRDefault="006E2C18" w:rsidP="004C3D6B">
      <w:pPr>
        <w:rPr>
          <w:ins w:id="57" w:author="Webber Wentzel" w:date="2020-11-26T13:08:00Z"/>
        </w:rPr>
      </w:pPr>
      <w:ins w:id="58" w:author="Webber Wentzel" w:date="2020-11-26T13:04:00Z">
        <w:r>
          <w:t>T</w:t>
        </w:r>
        <w:r w:rsidR="0001283C" w:rsidRPr="0001283C">
          <w:t>he process from then will effectively be litigation, and costs should be expected on the scale of opposed High Court litigation</w:t>
        </w:r>
        <w:r>
          <w:t xml:space="preserve">. </w:t>
        </w:r>
      </w:ins>
    </w:p>
    <w:p w14:paraId="4F22E60E" w14:textId="3CFFB664" w:rsidR="00C91E1E" w:rsidRPr="00C91E1E" w:rsidRDefault="00C91E1E" w:rsidP="00C91E1E">
      <w:pPr>
        <w:rPr>
          <w:ins w:id="59" w:author="Webber Wentzel" w:date="2020-11-26T13:09:00Z"/>
          <w:lang w:val="en-US"/>
        </w:rPr>
      </w:pPr>
      <w:ins w:id="60" w:author="Webber Wentzel" w:date="2020-11-26T13:08:00Z">
        <w:r w:rsidRPr="00C91E1E">
          <w:t>It</w:t>
        </w:r>
        <w:r w:rsidRPr="00C91E1E">
          <w:rPr>
            <w:lang w:val="en-GB"/>
          </w:rPr>
          <w:t xml:space="preserve"> is often difficult to prove ownership of unregistered intellectual property rights in court</w:t>
        </w:r>
      </w:ins>
      <w:ins w:id="61" w:author="Webber Wentzel" w:date="2020-11-26T13:15:00Z">
        <w:r w:rsidR="000A6669">
          <w:rPr>
            <w:lang w:val="en-GB"/>
          </w:rPr>
          <w:t xml:space="preserve">, such as </w:t>
        </w:r>
        <w:proofErr w:type="gramStart"/>
        <w:r w:rsidR="000A6669">
          <w:rPr>
            <w:lang w:val="en-GB"/>
          </w:rPr>
          <w:t>copyright</w:t>
        </w:r>
      </w:ins>
      <w:ins w:id="62" w:author="Webber Wentzel" w:date="2020-11-26T13:16:00Z">
        <w:r w:rsidR="00213F3B">
          <w:rPr>
            <w:lang w:val="en-GB"/>
          </w:rPr>
          <w:t>,</w:t>
        </w:r>
      </w:ins>
      <w:ins w:id="63" w:author="Webber Wentzel" w:date="2020-11-26T13:15:00Z">
        <w:r w:rsidR="000A6669">
          <w:rPr>
            <w:lang w:val="en-GB"/>
          </w:rPr>
          <w:t xml:space="preserve"> </w:t>
        </w:r>
      </w:ins>
      <w:ins w:id="64" w:author="Webber Wentzel" w:date="2020-11-26T13:08:00Z">
        <w:r w:rsidRPr="00C91E1E">
          <w:rPr>
            <w:lang w:val="en-GB"/>
          </w:rPr>
          <w:t xml:space="preserve"> (</w:t>
        </w:r>
        <w:proofErr w:type="gramEnd"/>
        <w:r w:rsidRPr="00C91E1E">
          <w:rPr>
            <w:lang w:val="en-GB"/>
          </w:rPr>
          <w:t xml:space="preserve">and therefore to enforce such rights against third parties) in the absence of robust </w:t>
        </w:r>
        <w:proofErr w:type="spellStart"/>
        <w:r w:rsidRPr="00C91E1E">
          <w:rPr>
            <w:lang w:val="en-GB"/>
          </w:rPr>
          <w:t>recordal</w:t>
        </w:r>
        <w:proofErr w:type="spellEnd"/>
        <w:r w:rsidRPr="00C91E1E">
          <w:rPr>
            <w:lang w:val="en-GB"/>
          </w:rPr>
          <w:t xml:space="preserve"> and documentation practices, such as copyright registers. </w:t>
        </w:r>
      </w:ins>
      <w:ins w:id="65" w:author="Webber Wentzel" w:date="2020-11-26T13:09:00Z">
        <w:r>
          <w:rPr>
            <w:lang w:val="en-US"/>
          </w:rPr>
          <w:t xml:space="preserve">It is </w:t>
        </w:r>
      </w:ins>
      <w:ins w:id="66" w:author="Webber Wentzel" w:date="2020-11-26T13:15:00Z">
        <w:r w:rsidR="000A6669">
          <w:rPr>
            <w:lang w:val="en-US"/>
          </w:rPr>
          <w:t>therefore</w:t>
        </w:r>
      </w:ins>
      <w:ins w:id="67" w:author="Webber Wentzel" w:date="2020-11-26T13:09:00Z">
        <w:r>
          <w:rPr>
            <w:lang w:val="en-US"/>
          </w:rPr>
          <w:t xml:space="preserve"> recommended that ASSA</w:t>
        </w:r>
        <w:r w:rsidRPr="00C91E1E">
          <w:rPr>
            <w:lang w:val="en-US"/>
          </w:rPr>
          <w:t xml:space="preserve"> keep a copyright register</w:t>
        </w:r>
        <w:r>
          <w:rPr>
            <w:lang w:val="en-US"/>
          </w:rPr>
          <w:t xml:space="preserve">, if possible, </w:t>
        </w:r>
        <w:r w:rsidRPr="00C91E1E">
          <w:rPr>
            <w:lang w:val="en-US"/>
          </w:rPr>
          <w:t xml:space="preserve">documenting who the authors of the copyrighted works are, so that </w:t>
        </w:r>
      </w:ins>
      <w:ins w:id="68" w:author="Webber Wentzel" w:date="2020-12-03T12:07:00Z">
        <w:r w:rsidR="002A2CCC">
          <w:rPr>
            <w:lang w:val="en-US"/>
          </w:rPr>
          <w:t xml:space="preserve">authorship and </w:t>
        </w:r>
      </w:ins>
      <w:ins w:id="69" w:author="Webber Wentzel" w:date="2020-11-26T13:09:00Z">
        <w:r w:rsidRPr="00C91E1E">
          <w:rPr>
            <w:lang w:val="en-US"/>
          </w:rPr>
          <w:t>ownership can be proved</w:t>
        </w:r>
      </w:ins>
      <w:ins w:id="70" w:author="Webber Wentzel" w:date="2020-11-26T13:15:00Z">
        <w:r w:rsidR="000A6669">
          <w:rPr>
            <w:lang w:val="en-US"/>
          </w:rPr>
          <w:t xml:space="preserve"> </w:t>
        </w:r>
        <w:proofErr w:type="gramStart"/>
        <w:r w:rsidR="000A6669">
          <w:rPr>
            <w:lang w:val="en-US"/>
          </w:rPr>
          <w:t>if and when</w:t>
        </w:r>
        <w:proofErr w:type="gramEnd"/>
        <w:r w:rsidR="000A6669">
          <w:rPr>
            <w:lang w:val="en-US"/>
          </w:rPr>
          <w:t xml:space="preserve"> necessary</w:t>
        </w:r>
      </w:ins>
      <w:ins w:id="71" w:author="Webber Wentzel" w:date="2020-11-26T13:09:00Z">
        <w:r w:rsidRPr="00C91E1E">
          <w:rPr>
            <w:lang w:val="en-US"/>
          </w:rPr>
          <w:t>.</w:t>
        </w:r>
      </w:ins>
    </w:p>
    <w:p w14:paraId="08E0983B" w14:textId="77777777" w:rsidR="00C91E1E" w:rsidRPr="0029162B" w:rsidRDefault="00C91E1E" w:rsidP="004C3D6B">
      <w:pPr>
        <w:rPr>
          <w:ins w:id="72" w:author="Webber Wentzel" w:date="2020-11-26T11:15:00Z"/>
        </w:rPr>
      </w:pPr>
    </w:p>
    <w:p w14:paraId="2B3CCD8D" w14:textId="77777777" w:rsidR="00705FC3" w:rsidRPr="00865D03" w:rsidRDefault="00705FC3" w:rsidP="004C3D6B">
      <w:pPr>
        <w:rPr>
          <w:ins w:id="73" w:author="Webber Wentzel" w:date="2020-11-26T11:28:00Z"/>
          <w:b/>
        </w:rPr>
      </w:pPr>
      <w:ins w:id="74" w:author="Webber Wentzel" w:date="2020-11-26T11:15:00Z">
        <w:r w:rsidRPr="00865D03">
          <w:rPr>
            <w:b/>
          </w:rPr>
          <w:t>Proposed risk mitigations</w:t>
        </w:r>
      </w:ins>
    </w:p>
    <w:p w14:paraId="56A663F3" w14:textId="77777777" w:rsidR="00602EAB" w:rsidRDefault="00602EAB" w:rsidP="004C3D6B">
      <w:pPr>
        <w:rPr>
          <w:ins w:id="75" w:author="Webber Wentzel" w:date="2020-11-26T11:28:00Z"/>
        </w:rPr>
      </w:pPr>
      <w:ins w:id="76" w:author="Webber Wentzel" w:date="2020-11-26T11:28:00Z">
        <w:r>
          <w:t xml:space="preserve">The proposed risk mitigation measures are in order. </w:t>
        </w:r>
        <w:proofErr w:type="gramStart"/>
        <w:r>
          <w:t xml:space="preserve">In particular, </w:t>
        </w:r>
        <w:proofErr w:type="spellStart"/>
        <w:r>
          <w:t>openASSA</w:t>
        </w:r>
        <w:proofErr w:type="spellEnd"/>
        <w:proofErr w:type="gramEnd"/>
        <w:r>
          <w:t xml:space="preserve"> must ensure that appropriate </w:t>
        </w:r>
      </w:ins>
      <w:ins w:id="77" w:author="Webber Wentzel" w:date="2020-12-03T12:07:00Z">
        <w:r w:rsidR="002A2CCC">
          <w:t xml:space="preserve">wording </w:t>
        </w:r>
      </w:ins>
      <w:ins w:id="78" w:author="Webber Wentzel" w:date="2020-11-26T11:28:00Z">
        <w:r>
          <w:t xml:space="preserve">is contained in the CLAs to provide </w:t>
        </w:r>
        <w:proofErr w:type="spellStart"/>
        <w:r>
          <w:t>openASSA</w:t>
        </w:r>
        <w:proofErr w:type="spellEnd"/>
        <w:r>
          <w:t xml:space="preserve"> with protections against potential risks.</w:t>
        </w:r>
      </w:ins>
    </w:p>
    <w:p w14:paraId="4855574A" w14:textId="77777777" w:rsidR="00602EAB" w:rsidRDefault="00602EAB" w:rsidP="004C3D6B">
      <w:pPr>
        <w:rPr>
          <w:ins w:id="79" w:author="Webber Wentzel" w:date="2020-11-26T11:31:00Z"/>
        </w:rPr>
      </w:pPr>
      <w:proofErr w:type="spellStart"/>
      <w:ins w:id="80" w:author="Webber Wentzel" w:date="2020-11-26T11:29:00Z">
        <w:r>
          <w:t>OpenASSA</w:t>
        </w:r>
        <w:proofErr w:type="spellEnd"/>
        <w:r>
          <w:t xml:space="preserve"> should also consider implementing an internal policy for the procedure to be followed if notified of that ay software contributed potentially </w:t>
        </w:r>
      </w:ins>
      <w:ins w:id="81" w:author="Webber Wentzel" w:date="2020-11-26T11:30:00Z">
        <w:r>
          <w:t>infringes</w:t>
        </w:r>
      </w:ins>
      <w:ins w:id="82" w:author="Webber Wentzel" w:date="2020-11-26T11:29:00Z">
        <w:r>
          <w:t xml:space="preserve"> </w:t>
        </w:r>
      </w:ins>
      <w:ins w:id="83" w:author="Webber Wentzel" w:date="2020-11-26T11:30:00Z">
        <w:r>
          <w:t xml:space="preserve">any IP. </w:t>
        </w:r>
      </w:ins>
      <w:ins w:id="84" w:author="Webber Wentzel" w:date="2020-12-03T12:07:00Z">
        <w:r w:rsidR="002A2CCC">
          <w:t>It will be essential that ASSA keeps a record (</w:t>
        </w:r>
      </w:ins>
      <w:ins w:id="85" w:author="Webber Wentzel" w:date="2020-12-03T12:08:00Z">
        <w:r w:rsidR="002A2CCC">
          <w:t xml:space="preserve">copyright register) of every contributor and their contributions.  </w:t>
        </w:r>
      </w:ins>
      <w:ins w:id="86" w:author="Webber Wentzel" w:date="2020-11-26T11:31:00Z">
        <w:r w:rsidR="003B3A1A">
          <w:t>Such a policy would cover, for example:</w:t>
        </w:r>
      </w:ins>
    </w:p>
    <w:p w14:paraId="0D028EF2" w14:textId="77777777" w:rsidR="003B3A1A" w:rsidRDefault="003B3A1A" w:rsidP="00865D03">
      <w:pPr>
        <w:pStyle w:val="ListParagraph"/>
        <w:numPr>
          <w:ilvl w:val="0"/>
          <w:numId w:val="21"/>
        </w:numPr>
        <w:rPr>
          <w:ins w:id="87" w:author="Webber Wentzel" w:date="2020-11-26T11:31:00Z"/>
        </w:rPr>
      </w:pPr>
      <w:ins w:id="88" w:author="Webber Wentzel" w:date="2020-11-26T11:31:00Z">
        <w:r>
          <w:t>Notifications protocol - identifying who needs to be notified and how;</w:t>
        </w:r>
      </w:ins>
    </w:p>
    <w:p w14:paraId="3632A452" w14:textId="77777777" w:rsidR="003B3A1A" w:rsidRDefault="003B3A1A" w:rsidP="00865D03">
      <w:pPr>
        <w:pStyle w:val="ListParagraph"/>
        <w:numPr>
          <w:ilvl w:val="0"/>
          <w:numId w:val="21"/>
        </w:numPr>
        <w:rPr>
          <w:ins w:id="89" w:author="Webber Wentzel" w:date="2020-11-26T11:32:00Z"/>
        </w:rPr>
      </w:pPr>
      <w:ins w:id="90" w:author="Webber Wentzel" w:date="2020-11-26T11:31:00Z">
        <w:r>
          <w:t xml:space="preserve">Standard notification language - a template notice which can be used to notify the relevant individuals of an </w:t>
        </w:r>
      </w:ins>
      <w:ins w:id="91" w:author="Webber Wentzel" w:date="2020-11-26T11:32:00Z">
        <w:r>
          <w:t>IP infringement claim;</w:t>
        </w:r>
      </w:ins>
    </w:p>
    <w:p w14:paraId="4FD69F6D" w14:textId="77777777" w:rsidR="003B3A1A" w:rsidRDefault="003B3A1A" w:rsidP="00865D03">
      <w:pPr>
        <w:pStyle w:val="ListParagraph"/>
        <w:numPr>
          <w:ilvl w:val="0"/>
          <w:numId w:val="21"/>
        </w:numPr>
        <w:rPr>
          <w:ins w:id="92" w:author="Webber Wentzel" w:date="2020-11-26T11:32:00Z"/>
        </w:rPr>
      </w:pPr>
      <w:ins w:id="93" w:author="Webber Wentzel" w:date="2020-11-26T11:32:00Z">
        <w:r>
          <w:t>Protocols for removing software from the library - putting in place processes and procedures for determining when and how any software should be removed from the library; and</w:t>
        </w:r>
      </w:ins>
    </w:p>
    <w:p w14:paraId="77AEF6EE" w14:textId="77777777" w:rsidR="003B3A1A" w:rsidRPr="006E2222" w:rsidRDefault="003B3A1A" w:rsidP="00865D03">
      <w:pPr>
        <w:pStyle w:val="ListParagraph"/>
        <w:numPr>
          <w:ilvl w:val="0"/>
          <w:numId w:val="21"/>
        </w:numPr>
      </w:pPr>
      <w:ins w:id="94" w:author="Webber Wentzel" w:date="2020-11-26T11:33:00Z">
        <w:r>
          <w:t>PR strategy: setting out t</w:t>
        </w:r>
      </w:ins>
      <w:ins w:id="95" w:author="Webber Wentzel" w:date="2020-11-26T11:34:00Z">
        <w:r w:rsidR="005142AC">
          <w:t>h</w:t>
        </w:r>
      </w:ins>
      <w:ins w:id="96" w:author="Webber Wentzel" w:date="2020-11-26T11:33:00Z">
        <w:r>
          <w:t xml:space="preserve">e steps to be taken </w:t>
        </w:r>
        <w:proofErr w:type="gramStart"/>
        <w:r>
          <w:t>in the event that</w:t>
        </w:r>
        <w:proofErr w:type="gramEnd"/>
        <w:r>
          <w:t xml:space="preserve"> ASSA </w:t>
        </w:r>
        <w:r w:rsidR="005142AC">
          <w:t xml:space="preserve">is required to release a media statement on an </w:t>
        </w:r>
      </w:ins>
      <w:ins w:id="97" w:author="Webber Wentzel" w:date="2020-11-26T11:34:00Z">
        <w:r w:rsidR="005142AC">
          <w:t>IP infringement claim.</w:t>
        </w:r>
      </w:ins>
    </w:p>
    <w:sectPr w:rsidR="003B3A1A" w:rsidRPr="006E22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ebber Wentzel" w:date="2020-12-03T11:57:00Z" w:initials="WW">
    <w:p w14:paraId="613E6866" w14:textId="3E4B33EC" w:rsidR="006F5D2A" w:rsidRDefault="006F5D2A">
      <w:pPr>
        <w:pStyle w:val="CommentText"/>
      </w:pPr>
      <w:r>
        <w:rPr>
          <w:rStyle w:val="CommentReference"/>
        </w:rPr>
        <w:annotationRef/>
      </w:r>
      <w:r>
        <w:t xml:space="preserve">Even if the volunteer creates the work (without copying anyone) the contribution could infringe a registered patent.  </w:t>
      </w:r>
      <w:proofErr w:type="gramStart"/>
      <w:r>
        <w:t>So</w:t>
      </w:r>
      <w:proofErr w:type="gramEnd"/>
      <w:r>
        <w:t xml:space="preserve"> it is not easy to completely avoid </w:t>
      </w:r>
      <w:r w:rsidR="00F27381">
        <w:t xml:space="preserve">IP </w:t>
      </w:r>
      <w:r>
        <w:t>infringement.</w:t>
      </w:r>
      <w:r>
        <w:tab/>
      </w:r>
    </w:p>
  </w:comment>
  <w:comment w:id="1" w:author="Webber Wentzel" w:date="2020-12-03T12:19:00Z" w:initials="WW">
    <w:p w14:paraId="2DAEEFA2" w14:textId="532B2F95" w:rsidR="00316A89" w:rsidRDefault="00316A89">
      <w:pPr>
        <w:pStyle w:val="CommentText"/>
      </w:pPr>
      <w:r>
        <w:rPr>
          <w:rStyle w:val="CommentReference"/>
        </w:rPr>
        <w:annotationRef/>
      </w:r>
      <w:r>
        <w:t>There is a very high risk that the IP will belong to the Employer.  It is of key importance that such contribut</w:t>
      </w:r>
      <w:r w:rsidR="007F6CA3">
        <w:t>or</w:t>
      </w:r>
      <w:r>
        <w:t>s obtain written permission from their employers to participate on the basis that ASSA can own</w:t>
      </w:r>
      <w:r w:rsidR="007F6CA3">
        <w:t xml:space="preserve"> or be licensed to use</w:t>
      </w:r>
      <w:r>
        <w:t xml:space="preserve"> the IP.</w:t>
      </w:r>
    </w:p>
  </w:comment>
  <w:comment w:id="2" w:author="Webber Wentzel" w:date="2020-12-03T12:19:00Z" w:initials="WW">
    <w:p w14:paraId="147D7367" w14:textId="61F450E8" w:rsidR="00316A89" w:rsidRDefault="00316A89">
      <w:pPr>
        <w:pStyle w:val="CommentText"/>
      </w:pPr>
      <w:r>
        <w:rPr>
          <w:rStyle w:val="CommentReference"/>
        </w:rPr>
        <w:annotationRef/>
      </w:r>
      <w:r>
        <w:t xml:space="preserve">As the volunteer would not own </w:t>
      </w:r>
      <w:proofErr w:type="gramStart"/>
      <w:r>
        <w:t>IP</w:t>
      </w:r>
      <w:proofErr w:type="gramEnd"/>
      <w:r>
        <w:t xml:space="preserve"> they could not grant a licence</w:t>
      </w:r>
      <w:r w:rsidR="007F6CA3">
        <w:t xml:space="preserve"> unless they have been authorised to do so</w:t>
      </w:r>
      <w:r>
        <w:t>.</w:t>
      </w:r>
    </w:p>
  </w:comment>
  <w:comment w:id="4" w:author="Webber Wentzel" w:date="2020-11-26T11:44:00Z" w:initials="WW">
    <w:p w14:paraId="323803B2" w14:textId="4C3DAB0D" w:rsidR="00D50382" w:rsidRDefault="00D50382">
      <w:pPr>
        <w:pStyle w:val="CommentText"/>
      </w:pPr>
      <w:r>
        <w:rPr>
          <w:rStyle w:val="CommentReference"/>
        </w:rPr>
        <w:annotationRef/>
      </w:r>
      <w:r w:rsidR="00316A89">
        <w:t xml:space="preserve">Yes, the permission must either be obtained from the Employer by ASSA or </w:t>
      </w:r>
      <w:r w:rsidR="007F6CA3">
        <w:t>from</w:t>
      </w:r>
      <w:r w:rsidR="00316A89">
        <w:t xml:space="preserve"> the employee (which employee must provide </w:t>
      </w:r>
      <w:r w:rsidR="007F6CA3">
        <w:t xml:space="preserve">written </w:t>
      </w:r>
      <w:r w:rsidR="00316A89">
        <w:t>evidence of this).</w:t>
      </w:r>
    </w:p>
  </w:comment>
  <w:comment w:id="6" w:author="Webber Wentzel" w:date="2020-11-26T11:44:00Z" w:initials="WW">
    <w:p w14:paraId="29F29A0F" w14:textId="58B8E707" w:rsidR="00B77205" w:rsidRDefault="00B77205">
      <w:pPr>
        <w:pStyle w:val="CommentText"/>
      </w:pPr>
      <w:r>
        <w:rPr>
          <w:rStyle w:val="CommentReference"/>
        </w:rPr>
        <w:annotationRef/>
      </w:r>
      <w:r w:rsidR="006F5D2A">
        <w:t xml:space="preserve">It would be too expensive and onerous for ASSA to run patent searches to establish this.  We recommend that </w:t>
      </w:r>
      <w:r w:rsidR="007F6CA3">
        <w:t xml:space="preserve">the contributors </w:t>
      </w:r>
      <w:r w:rsidR="006F5D2A">
        <w:t>warrant that to the best of their knowledge and belief, their contributions do not infringe the</w:t>
      </w:r>
      <w:r w:rsidR="00F27381">
        <w:t xml:space="preserve"> IP</w:t>
      </w:r>
      <w:r w:rsidR="006F5D2A">
        <w:t xml:space="preserve"> rights of third parties.  This at least addresses any copying of </w:t>
      </w:r>
      <w:proofErr w:type="gramStart"/>
      <w:r w:rsidR="006F5D2A">
        <w:t>third party</w:t>
      </w:r>
      <w:proofErr w:type="gramEnd"/>
      <w:r w:rsidR="006F5D2A">
        <w:t xml:space="preserve"> software</w:t>
      </w:r>
      <w:r w:rsidR="007F6CA3">
        <w:t xml:space="preserve"> or software with the contributor suspects is patented</w:t>
      </w:r>
      <w:r w:rsidR="006F5D2A">
        <w:t>.</w:t>
      </w:r>
    </w:p>
  </w:comment>
  <w:comment w:id="7" w:author="Webber Wentzel" w:date="2020-12-03T12:05:00Z" w:initials="WW">
    <w:p w14:paraId="5B0CF57C" w14:textId="4883DEB8" w:rsidR="006F5D2A" w:rsidRDefault="006F5D2A">
      <w:pPr>
        <w:pStyle w:val="CommentText"/>
      </w:pPr>
      <w:r>
        <w:rPr>
          <w:rStyle w:val="CommentReference"/>
        </w:rPr>
        <w:annotationRef/>
      </w:r>
      <w:r>
        <w:t>Correct, but fortunately it is difficult to get a valid patent registration over software in South Afri</w:t>
      </w:r>
      <w:r w:rsidR="007F6CA3">
        <w:t>c</w:t>
      </w:r>
      <w:r>
        <w:t>a.</w:t>
      </w:r>
    </w:p>
  </w:comment>
  <w:comment w:id="8" w:author="Webber Wentzel" w:date="2020-12-03T12:24:00Z" w:initials="WW">
    <w:p w14:paraId="689EAE65" w14:textId="693F74F8" w:rsidR="00316A89" w:rsidRDefault="00316A89">
      <w:pPr>
        <w:pStyle w:val="CommentText"/>
      </w:pPr>
      <w:r>
        <w:rPr>
          <w:rStyle w:val="CommentReference"/>
        </w:rPr>
        <w:annotationRef/>
      </w:r>
      <w:r>
        <w:t>Yes, this is usually what happens.  If you stop immediately then in South Africa that is usually the end of it.</w:t>
      </w:r>
    </w:p>
  </w:comment>
  <w:comment w:id="9" w:author="Webber Wentzel" w:date="2020-12-03T12:21:00Z" w:initials="WW">
    <w:p w14:paraId="2E333693" w14:textId="22DE5FE1" w:rsidR="00316A89" w:rsidRDefault="00316A89">
      <w:pPr>
        <w:pStyle w:val="CommentText"/>
      </w:pPr>
      <w:r>
        <w:rPr>
          <w:rStyle w:val="CommentReference"/>
        </w:rPr>
        <w:annotationRef/>
      </w:r>
      <w:r>
        <w:t xml:space="preserve">Damages in South Africa are usually calculated at what you would have had to pay had you been licenced to use the IP.  However, if the copying was flagrant then </w:t>
      </w:r>
      <w:r w:rsidR="007F6CA3">
        <w:t>punitive</w:t>
      </w:r>
      <w:r>
        <w:t xml:space="preserve"> </w:t>
      </w:r>
      <w:r w:rsidR="007F6CA3">
        <w:t>damages</w:t>
      </w:r>
      <w:r>
        <w:t xml:space="preserve"> can be awarded.</w:t>
      </w:r>
    </w:p>
  </w:comment>
  <w:comment w:id="10" w:author="Webber Wentzel" w:date="2020-12-03T12:24:00Z" w:initials="WW">
    <w:p w14:paraId="427742C2" w14:textId="63A8DFC6" w:rsidR="00316A89" w:rsidRDefault="00316A89">
      <w:pPr>
        <w:pStyle w:val="CommentText"/>
      </w:pPr>
      <w:r>
        <w:rPr>
          <w:rStyle w:val="CommentReference"/>
        </w:rPr>
        <w:annotationRef/>
      </w:r>
      <w:r>
        <w:t xml:space="preserve">Volunteers cannot grant licences to IP their employers own (by </w:t>
      </w:r>
      <w:r w:rsidR="007F6CA3">
        <w:t xml:space="preserve">virtue </w:t>
      </w:r>
      <w:r>
        <w:t xml:space="preserve">of the employment </w:t>
      </w:r>
      <w:r w:rsidR="007F6CA3">
        <w:t>relationship</w:t>
      </w:r>
      <w:r>
        <w:t>).</w:t>
      </w:r>
    </w:p>
  </w:comment>
  <w:comment w:id="11" w:author="Webber Wentzel" w:date="2020-11-26T11:44:00Z" w:initials="WW">
    <w:p w14:paraId="1B326D31" w14:textId="17A15E3B" w:rsidR="00BB3DFF" w:rsidRDefault="00BB3DFF">
      <w:pPr>
        <w:pStyle w:val="CommentText"/>
      </w:pPr>
      <w:r>
        <w:rPr>
          <w:rStyle w:val="CommentReference"/>
        </w:rPr>
        <w:annotationRef/>
      </w:r>
      <w:r w:rsidR="00FD22B2">
        <w:t xml:space="preserve">This approach is preferable having regard to the practicalities of requesting CLA's from the employer of each </w:t>
      </w:r>
      <w:r w:rsidR="00602EAB">
        <w:t>contributor</w:t>
      </w:r>
      <w:r w:rsidR="00316A89">
        <w:t xml:space="preserve"> but if then you still need an agreement with the contributor</w:t>
      </w:r>
      <w:r w:rsidR="00FD22B2">
        <w:t>.</w:t>
      </w:r>
    </w:p>
  </w:comment>
  <w:comment w:id="12" w:author="Webber Wentzel" w:date="2020-12-03T12:26:00Z" w:initials="WW">
    <w:p w14:paraId="24A8B57B" w14:textId="232E8A83" w:rsidR="00316A89" w:rsidRDefault="00316A89">
      <w:pPr>
        <w:pStyle w:val="CommentText"/>
      </w:pPr>
      <w:r>
        <w:rPr>
          <w:rStyle w:val="CommentReference"/>
        </w:rPr>
        <w:annotationRef/>
      </w:r>
      <w:r>
        <w:t>Agreed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3E6866" w15:done="0"/>
  <w15:commentEx w15:paraId="2DAEEFA2" w15:done="0"/>
  <w15:commentEx w15:paraId="147D7367" w15:done="0"/>
  <w15:commentEx w15:paraId="323803B2" w15:done="0"/>
  <w15:commentEx w15:paraId="29F29A0F" w15:done="0"/>
  <w15:commentEx w15:paraId="5B0CF57C" w15:done="0"/>
  <w15:commentEx w15:paraId="689EAE65" w15:done="0"/>
  <w15:commentEx w15:paraId="2E333693" w15:done="0"/>
  <w15:commentEx w15:paraId="427742C2" w15:done="0"/>
  <w15:commentEx w15:paraId="1B326D31" w15:done="0"/>
  <w15:commentEx w15:paraId="24A8B5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3E6866" w16cid:durableId="2373512B"/>
  <w16cid:commentId w16cid:paraId="2DAEEFA2" w16cid:durableId="2373563A"/>
  <w16cid:commentId w16cid:paraId="147D7367" w16cid:durableId="2373566B"/>
  <w16cid:commentId w16cid:paraId="323803B2" w16cid:durableId="23735115"/>
  <w16cid:commentId w16cid:paraId="29F29A0F" w16cid:durableId="23735116"/>
  <w16cid:commentId w16cid:paraId="5B0CF57C" w16cid:durableId="237352F4"/>
  <w16cid:commentId w16cid:paraId="689EAE65" w16cid:durableId="23735760"/>
  <w16cid:commentId w16cid:paraId="2E333693" w16cid:durableId="237356E7"/>
  <w16cid:commentId w16cid:paraId="427742C2" w16cid:durableId="23735798"/>
  <w16cid:commentId w16cid:paraId="1B326D31" w16cid:durableId="23735117"/>
  <w16cid:commentId w16cid:paraId="24A8B57B" w16cid:durableId="237358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DFF4A" w14:textId="77777777" w:rsidR="003A7E4A" w:rsidRDefault="003A7E4A" w:rsidP="001C0C3E">
      <w:pPr>
        <w:spacing w:after="0" w:line="240" w:lineRule="auto"/>
      </w:pPr>
      <w:r>
        <w:separator/>
      </w:r>
    </w:p>
  </w:endnote>
  <w:endnote w:type="continuationSeparator" w:id="0">
    <w:p w14:paraId="0E4C568A" w14:textId="77777777" w:rsidR="003A7E4A" w:rsidRDefault="003A7E4A" w:rsidP="001C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8A65B" w14:textId="77777777" w:rsidR="003A7E4A" w:rsidRDefault="003A7E4A" w:rsidP="001C0C3E">
      <w:pPr>
        <w:spacing w:after="0" w:line="240" w:lineRule="auto"/>
      </w:pPr>
      <w:r>
        <w:separator/>
      </w:r>
    </w:p>
  </w:footnote>
  <w:footnote w:type="continuationSeparator" w:id="0">
    <w:p w14:paraId="694C989A" w14:textId="77777777" w:rsidR="003A7E4A" w:rsidRDefault="003A7E4A" w:rsidP="001C0C3E">
      <w:pPr>
        <w:spacing w:after="0" w:line="240" w:lineRule="auto"/>
      </w:pPr>
      <w:r>
        <w:continuationSeparator/>
      </w:r>
    </w:p>
  </w:footnote>
  <w:footnote w:id="1">
    <w:p w14:paraId="4C1F1E89" w14:textId="77777777" w:rsidR="00750765" w:rsidRPr="00750765" w:rsidRDefault="00750765">
      <w:pPr>
        <w:pStyle w:val="FootnoteText"/>
        <w:rPr>
          <w:lang w:val="en-US"/>
        </w:rPr>
      </w:pPr>
      <w:r>
        <w:rPr>
          <w:rStyle w:val="FootnoteReference"/>
        </w:rPr>
        <w:footnoteRef/>
      </w:r>
      <w:r>
        <w:t xml:space="preserve"> </w:t>
      </w:r>
      <w:r>
        <w:rPr>
          <w:lang w:val="en-US"/>
        </w:rPr>
        <w:t xml:space="preserve">This link contains a nice summary of some of the legal considerations for employees and employers contributing to opensource projects: </w:t>
      </w:r>
      <w:hyperlink r:id="rId1" w:anchor="what-does-my-companys-legal-team-need-to-know" w:history="1">
        <w:r w:rsidRPr="007D7289">
          <w:rPr>
            <w:rStyle w:val="Hyperlink"/>
          </w:rPr>
          <w:t>https://opensource.guide/legal/#what-does-my-companys-legal-team-need-to-know</w:t>
        </w:r>
      </w:hyperlink>
    </w:p>
  </w:footnote>
  <w:footnote w:id="2">
    <w:p w14:paraId="60E34A61" w14:textId="77777777" w:rsidR="001C0C3E" w:rsidRPr="001C0C3E" w:rsidRDefault="001C0C3E">
      <w:pPr>
        <w:pStyle w:val="FootnoteText"/>
        <w:rPr>
          <w:lang w:val="en-US"/>
        </w:rPr>
      </w:pPr>
      <w:r>
        <w:rPr>
          <w:rStyle w:val="FootnoteReference"/>
        </w:rPr>
        <w:footnoteRef/>
      </w:r>
      <w:r>
        <w:t xml:space="preserve"> </w:t>
      </w:r>
      <w:r>
        <w:rPr>
          <w:lang w:val="en-US"/>
        </w:rPr>
        <w:t xml:space="preserve">Common wording found in Contributor License agreements is as follows: “…perpetual, </w:t>
      </w:r>
      <w:bookmarkStart w:id="3" w:name="_Hlk53392341"/>
      <w:r>
        <w:rPr>
          <w:lang w:val="en-US"/>
        </w:rPr>
        <w:t>worldwide, non-exclusive, no-charge, royalty-free, irrevocable copyright license to reproduce, prepare derivative works of, publicly perform, publicly display, sublicense, and distribute the contributions and such derivative works</w:t>
      </w:r>
      <w:bookmarkEnd w:id="3"/>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91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0642E7"/>
    <w:multiLevelType w:val="hybridMultilevel"/>
    <w:tmpl w:val="F9806C24"/>
    <w:lvl w:ilvl="0" w:tplc="0C382DEA">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4750E2"/>
    <w:multiLevelType w:val="hybridMultilevel"/>
    <w:tmpl w:val="72D853A4"/>
    <w:lvl w:ilvl="0" w:tplc="777657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A43D22"/>
    <w:multiLevelType w:val="hybridMultilevel"/>
    <w:tmpl w:val="204C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515738"/>
    <w:multiLevelType w:val="hybridMultilevel"/>
    <w:tmpl w:val="83E09C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6545106"/>
    <w:multiLevelType w:val="hybridMultilevel"/>
    <w:tmpl w:val="2126F1C6"/>
    <w:lvl w:ilvl="0" w:tplc="F458913E">
      <w:start w:val="4"/>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1544C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E63BDC"/>
    <w:multiLevelType w:val="hybridMultilevel"/>
    <w:tmpl w:val="4DE4B8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DE15A47"/>
    <w:multiLevelType w:val="hybridMultilevel"/>
    <w:tmpl w:val="5A96B4E6"/>
    <w:lvl w:ilvl="0" w:tplc="F458913E">
      <w:start w:val="4"/>
      <w:numFmt w:val="bullet"/>
      <w:lvlText w:val="•"/>
      <w:lvlJc w:val="left"/>
      <w:pPr>
        <w:ind w:left="720" w:hanging="720"/>
      </w:pPr>
      <w:rPr>
        <w:rFonts w:ascii="Calibri" w:eastAsiaTheme="minorHAnsi" w:hAnsi="Calibri" w:cs="Calibr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2E0C35C7"/>
    <w:multiLevelType w:val="hybridMultilevel"/>
    <w:tmpl w:val="A1526A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1EE35CD"/>
    <w:multiLevelType w:val="hybridMultilevel"/>
    <w:tmpl w:val="A0E04564"/>
    <w:lvl w:ilvl="0" w:tplc="F458913E">
      <w:start w:val="4"/>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1F830CB"/>
    <w:multiLevelType w:val="hybridMultilevel"/>
    <w:tmpl w:val="3D80A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7131887"/>
    <w:multiLevelType w:val="hybridMultilevel"/>
    <w:tmpl w:val="8802361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439911F5"/>
    <w:multiLevelType w:val="hybridMultilevel"/>
    <w:tmpl w:val="40F8C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8105FFE"/>
    <w:multiLevelType w:val="hybridMultilevel"/>
    <w:tmpl w:val="A1DAB176"/>
    <w:lvl w:ilvl="0" w:tplc="F458913E">
      <w:start w:val="4"/>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B055154"/>
    <w:multiLevelType w:val="hybridMultilevel"/>
    <w:tmpl w:val="C76C04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F123A87"/>
    <w:multiLevelType w:val="hybridMultilevel"/>
    <w:tmpl w:val="35F2CD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E0E777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BE2BA7"/>
    <w:multiLevelType w:val="hybridMultilevel"/>
    <w:tmpl w:val="D996FEB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 w15:restartNumberingAfterBreak="0">
    <w:nsid w:val="6FDF0FC4"/>
    <w:multiLevelType w:val="hybridMultilevel"/>
    <w:tmpl w:val="A7AAC4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885E03"/>
    <w:multiLevelType w:val="hybridMultilevel"/>
    <w:tmpl w:val="C4269D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7"/>
  </w:num>
  <w:num w:numId="4">
    <w:abstractNumId w:val="1"/>
  </w:num>
  <w:num w:numId="5">
    <w:abstractNumId w:val="11"/>
  </w:num>
  <w:num w:numId="6">
    <w:abstractNumId w:val="10"/>
  </w:num>
  <w:num w:numId="7">
    <w:abstractNumId w:val="8"/>
  </w:num>
  <w:num w:numId="8">
    <w:abstractNumId w:val="18"/>
  </w:num>
  <w:num w:numId="9">
    <w:abstractNumId w:val="15"/>
  </w:num>
  <w:num w:numId="10">
    <w:abstractNumId w:val="5"/>
  </w:num>
  <w:num w:numId="11">
    <w:abstractNumId w:val="14"/>
  </w:num>
  <w:num w:numId="12">
    <w:abstractNumId w:val="3"/>
  </w:num>
  <w:num w:numId="13">
    <w:abstractNumId w:val="2"/>
  </w:num>
  <w:num w:numId="14">
    <w:abstractNumId w:val="4"/>
  </w:num>
  <w:num w:numId="15">
    <w:abstractNumId w:val="13"/>
  </w:num>
  <w:num w:numId="16">
    <w:abstractNumId w:val="20"/>
  </w:num>
  <w:num w:numId="17">
    <w:abstractNumId w:val="9"/>
  </w:num>
  <w:num w:numId="18">
    <w:abstractNumId w:val="16"/>
  </w:num>
  <w:num w:numId="19">
    <w:abstractNumId w:val="7"/>
  </w:num>
  <w:num w:numId="20">
    <w:abstractNumId w:val="12"/>
  </w:num>
  <w:num w:numId="2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bber Wentzel">
    <w15:presenceInfo w15:providerId="None" w15:userId="Webber Wentz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D5"/>
    <w:rsid w:val="00000E90"/>
    <w:rsid w:val="00001E04"/>
    <w:rsid w:val="0001283C"/>
    <w:rsid w:val="00012AF1"/>
    <w:rsid w:val="0001603D"/>
    <w:rsid w:val="000217EA"/>
    <w:rsid w:val="000526A0"/>
    <w:rsid w:val="000645B6"/>
    <w:rsid w:val="00094592"/>
    <w:rsid w:val="00094986"/>
    <w:rsid w:val="00096B5B"/>
    <w:rsid w:val="000A0CE0"/>
    <w:rsid w:val="000A6669"/>
    <w:rsid w:val="000C4A15"/>
    <w:rsid w:val="000C72D0"/>
    <w:rsid w:val="000C7BAA"/>
    <w:rsid w:val="000D0183"/>
    <w:rsid w:val="000E1BCB"/>
    <w:rsid w:val="000E2D72"/>
    <w:rsid w:val="000F5725"/>
    <w:rsid w:val="000F59CA"/>
    <w:rsid w:val="000F6C44"/>
    <w:rsid w:val="00101204"/>
    <w:rsid w:val="00121C77"/>
    <w:rsid w:val="001308CF"/>
    <w:rsid w:val="0013103A"/>
    <w:rsid w:val="00134813"/>
    <w:rsid w:val="00136227"/>
    <w:rsid w:val="00156DDC"/>
    <w:rsid w:val="0016359E"/>
    <w:rsid w:val="001858D6"/>
    <w:rsid w:val="001874A0"/>
    <w:rsid w:val="001A19E6"/>
    <w:rsid w:val="001B218D"/>
    <w:rsid w:val="001B2BD9"/>
    <w:rsid w:val="001C0C3E"/>
    <w:rsid w:val="001D4EC8"/>
    <w:rsid w:val="001D7578"/>
    <w:rsid w:val="001E521A"/>
    <w:rsid w:val="001F021C"/>
    <w:rsid w:val="002051DB"/>
    <w:rsid w:val="00213F3B"/>
    <w:rsid w:val="002204B8"/>
    <w:rsid w:val="002255E9"/>
    <w:rsid w:val="002258AF"/>
    <w:rsid w:val="00226357"/>
    <w:rsid w:val="00240FC5"/>
    <w:rsid w:val="0024134C"/>
    <w:rsid w:val="00247D36"/>
    <w:rsid w:val="00255769"/>
    <w:rsid w:val="00260A37"/>
    <w:rsid w:val="0029162B"/>
    <w:rsid w:val="002A2058"/>
    <w:rsid w:val="002A2CCC"/>
    <w:rsid w:val="002B7826"/>
    <w:rsid w:val="002D1C47"/>
    <w:rsid w:val="002D1E8F"/>
    <w:rsid w:val="002D6B7D"/>
    <w:rsid w:val="002F37C4"/>
    <w:rsid w:val="002F6FA8"/>
    <w:rsid w:val="00300032"/>
    <w:rsid w:val="00311AC5"/>
    <w:rsid w:val="00316A89"/>
    <w:rsid w:val="003202D2"/>
    <w:rsid w:val="00322642"/>
    <w:rsid w:val="003350C5"/>
    <w:rsid w:val="0033797C"/>
    <w:rsid w:val="0035257D"/>
    <w:rsid w:val="003564FA"/>
    <w:rsid w:val="00365580"/>
    <w:rsid w:val="003924A1"/>
    <w:rsid w:val="00397C04"/>
    <w:rsid w:val="003A7E4A"/>
    <w:rsid w:val="003B321C"/>
    <w:rsid w:val="003B3A1A"/>
    <w:rsid w:val="003C4969"/>
    <w:rsid w:val="003D4C5D"/>
    <w:rsid w:val="003E4CAA"/>
    <w:rsid w:val="003F61D4"/>
    <w:rsid w:val="00401730"/>
    <w:rsid w:val="00411791"/>
    <w:rsid w:val="00420C1E"/>
    <w:rsid w:val="00455A45"/>
    <w:rsid w:val="004866D7"/>
    <w:rsid w:val="0048706E"/>
    <w:rsid w:val="00492C1E"/>
    <w:rsid w:val="00494202"/>
    <w:rsid w:val="004A0832"/>
    <w:rsid w:val="004A2312"/>
    <w:rsid w:val="004B238C"/>
    <w:rsid w:val="004C3D6B"/>
    <w:rsid w:val="004E234A"/>
    <w:rsid w:val="004E5CC9"/>
    <w:rsid w:val="005142AC"/>
    <w:rsid w:val="0055173E"/>
    <w:rsid w:val="00560C4C"/>
    <w:rsid w:val="00565B35"/>
    <w:rsid w:val="00570A88"/>
    <w:rsid w:val="0058026C"/>
    <w:rsid w:val="00594D88"/>
    <w:rsid w:val="005B5500"/>
    <w:rsid w:val="005C1C49"/>
    <w:rsid w:val="005D3868"/>
    <w:rsid w:val="005D3FA4"/>
    <w:rsid w:val="005E2B8E"/>
    <w:rsid w:val="005E6A03"/>
    <w:rsid w:val="005E7CE0"/>
    <w:rsid w:val="005F1D04"/>
    <w:rsid w:val="005F7331"/>
    <w:rsid w:val="00602EAB"/>
    <w:rsid w:val="00614BD1"/>
    <w:rsid w:val="00614E73"/>
    <w:rsid w:val="0062619E"/>
    <w:rsid w:val="0063465A"/>
    <w:rsid w:val="0064383D"/>
    <w:rsid w:val="00645476"/>
    <w:rsid w:val="0064562B"/>
    <w:rsid w:val="00652BAE"/>
    <w:rsid w:val="00661E47"/>
    <w:rsid w:val="00667DB2"/>
    <w:rsid w:val="00671519"/>
    <w:rsid w:val="006A3A50"/>
    <w:rsid w:val="006D516E"/>
    <w:rsid w:val="006E2222"/>
    <w:rsid w:val="006E2C18"/>
    <w:rsid w:val="006F5D2A"/>
    <w:rsid w:val="00705FC3"/>
    <w:rsid w:val="00735E0E"/>
    <w:rsid w:val="007370E6"/>
    <w:rsid w:val="007421D7"/>
    <w:rsid w:val="00750765"/>
    <w:rsid w:val="00754C3B"/>
    <w:rsid w:val="00780CDE"/>
    <w:rsid w:val="00781861"/>
    <w:rsid w:val="00791A25"/>
    <w:rsid w:val="00791F21"/>
    <w:rsid w:val="007A175E"/>
    <w:rsid w:val="007D373E"/>
    <w:rsid w:val="007E2376"/>
    <w:rsid w:val="007F45A5"/>
    <w:rsid w:val="007F6CA3"/>
    <w:rsid w:val="00810CDA"/>
    <w:rsid w:val="008123C3"/>
    <w:rsid w:val="00821D02"/>
    <w:rsid w:val="0082481D"/>
    <w:rsid w:val="00825C96"/>
    <w:rsid w:val="00830F88"/>
    <w:rsid w:val="00832440"/>
    <w:rsid w:val="00840C86"/>
    <w:rsid w:val="00845E1A"/>
    <w:rsid w:val="00861044"/>
    <w:rsid w:val="00865D03"/>
    <w:rsid w:val="00885CAD"/>
    <w:rsid w:val="00890112"/>
    <w:rsid w:val="008A036F"/>
    <w:rsid w:val="008B6EC7"/>
    <w:rsid w:val="008E461C"/>
    <w:rsid w:val="008F5C8B"/>
    <w:rsid w:val="008F70B6"/>
    <w:rsid w:val="00906B05"/>
    <w:rsid w:val="009113D3"/>
    <w:rsid w:val="00917F15"/>
    <w:rsid w:val="00934074"/>
    <w:rsid w:val="00934542"/>
    <w:rsid w:val="009541C8"/>
    <w:rsid w:val="00955BF7"/>
    <w:rsid w:val="00957189"/>
    <w:rsid w:val="0096008E"/>
    <w:rsid w:val="0096107B"/>
    <w:rsid w:val="0097574C"/>
    <w:rsid w:val="00983A2F"/>
    <w:rsid w:val="00984F0D"/>
    <w:rsid w:val="00996B58"/>
    <w:rsid w:val="009B778F"/>
    <w:rsid w:val="009C7B07"/>
    <w:rsid w:val="009D21B5"/>
    <w:rsid w:val="009E0758"/>
    <w:rsid w:val="009F0F55"/>
    <w:rsid w:val="00A01253"/>
    <w:rsid w:val="00A019D0"/>
    <w:rsid w:val="00A46061"/>
    <w:rsid w:val="00A7018D"/>
    <w:rsid w:val="00A841BD"/>
    <w:rsid w:val="00A84CB9"/>
    <w:rsid w:val="00A918E8"/>
    <w:rsid w:val="00A933EE"/>
    <w:rsid w:val="00AA04DF"/>
    <w:rsid w:val="00AA11F0"/>
    <w:rsid w:val="00AC2AD5"/>
    <w:rsid w:val="00AD5A36"/>
    <w:rsid w:val="00AD5C16"/>
    <w:rsid w:val="00AD6A40"/>
    <w:rsid w:val="00AE08D9"/>
    <w:rsid w:val="00AE5C6A"/>
    <w:rsid w:val="00B02692"/>
    <w:rsid w:val="00B03906"/>
    <w:rsid w:val="00B049B3"/>
    <w:rsid w:val="00B47708"/>
    <w:rsid w:val="00B512BE"/>
    <w:rsid w:val="00B665DF"/>
    <w:rsid w:val="00B77205"/>
    <w:rsid w:val="00B83B30"/>
    <w:rsid w:val="00B94D59"/>
    <w:rsid w:val="00B95F89"/>
    <w:rsid w:val="00BA4F10"/>
    <w:rsid w:val="00BB3DFF"/>
    <w:rsid w:val="00BC0309"/>
    <w:rsid w:val="00BC06C7"/>
    <w:rsid w:val="00BC27BC"/>
    <w:rsid w:val="00BC7DBA"/>
    <w:rsid w:val="00BF3458"/>
    <w:rsid w:val="00C01A9A"/>
    <w:rsid w:val="00C03575"/>
    <w:rsid w:val="00C13BD1"/>
    <w:rsid w:val="00C17FD0"/>
    <w:rsid w:val="00C222FF"/>
    <w:rsid w:val="00C25773"/>
    <w:rsid w:val="00C2733C"/>
    <w:rsid w:val="00C274B8"/>
    <w:rsid w:val="00C312BC"/>
    <w:rsid w:val="00C5094E"/>
    <w:rsid w:val="00C50EB5"/>
    <w:rsid w:val="00C51AAD"/>
    <w:rsid w:val="00C7796A"/>
    <w:rsid w:val="00C77AA6"/>
    <w:rsid w:val="00C868C9"/>
    <w:rsid w:val="00C91E1E"/>
    <w:rsid w:val="00CB6701"/>
    <w:rsid w:val="00CB6DEC"/>
    <w:rsid w:val="00CB77AD"/>
    <w:rsid w:val="00CD0759"/>
    <w:rsid w:val="00CD2E94"/>
    <w:rsid w:val="00CE64AA"/>
    <w:rsid w:val="00CF7AAF"/>
    <w:rsid w:val="00D30891"/>
    <w:rsid w:val="00D50382"/>
    <w:rsid w:val="00D50CE5"/>
    <w:rsid w:val="00D5135E"/>
    <w:rsid w:val="00D52CD4"/>
    <w:rsid w:val="00DA5581"/>
    <w:rsid w:val="00DC1A96"/>
    <w:rsid w:val="00DE226D"/>
    <w:rsid w:val="00DE3F10"/>
    <w:rsid w:val="00DF0449"/>
    <w:rsid w:val="00DF0F8F"/>
    <w:rsid w:val="00DF11A0"/>
    <w:rsid w:val="00E02475"/>
    <w:rsid w:val="00E03ABE"/>
    <w:rsid w:val="00E12F38"/>
    <w:rsid w:val="00E32F02"/>
    <w:rsid w:val="00E3449C"/>
    <w:rsid w:val="00E5211E"/>
    <w:rsid w:val="00E61445"/>
    <w:rsid w:val="00E81928"/>
    <w:rsid w:val="00E879F0"/>
    <w:rsid w:val="00E9231A"/>
    <w:rsid w:val="00EB182C"/>
    <w:rsid w:val="00EB200D"/>
    <w:rsid w:val="00EB57FA"/>
    <w:rsid w:val="00EB62D3"/>
    <w:rsid w:val="00EC43A2"/>
    <w:rsid w:val="00EC5D7F"/>
    <w:rsid w:val="00ED0D49"/>
    <w:rsid w:val="00EE1219"/>
    <w:rsid w:val="00F071F5"/>
    <w:rsid w:val="00F120FD"/>
    <w:rsid w:val="00F20A9D"/>
    <w:rsid w:val="00F27381"/>
    <w:rsid w:val="00F345E1"/>
    <w:rsid w:val="00F42D12"/>
    <w:rsid w:val="00F46DE6"/>
    <w:rsid w:val="00F47E51"/>
    <w:rsid w:val="00F52C31"/>
    <w:rsid w:val="00F6117E"/>
    <w:rsid w:val="00F61CC6"/>
    <w:rsid w:val="00FA191F"/>
    <w:rsid w:val="00FA36E2"/>
    <w:rsid w:val="00FA4C1B"/>
    <w:rsid w:val="00FB1155"/>
    <w:rsid w:val="00FB20F1"/>
    <w:rsid w:val="00FB326F"/>
    <w:rsid w:val="00FD0B28"/>
    <w:rsid w:val="00FD22B2"/>
    <w:rsid w:val="00FE0D9A"/>
    <w:rsid w:val="00FE22FA"/>
    <w:rsid w:val="00FE259C"/>
    <w:rsid w:val="00FF73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1927"/>
  <w15:docId w15:val="{854F49DE-3465-4A13-B0A2-DCA2F19C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9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1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2A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C2AD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AC2A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19E6"/>
    <w:pPr>
      <w:ind w:left="720"/>
      <w:contextualSpacing/>
    </w:pPr>
  </w:style>
  <w:style w:type="character" w:styleId="Hyperlink">
    <w:name w:val="Hyperlink"/>
    <w:basedOn w:val="DefaultParagraphFont"/>
    <w:uiPriority w:val="99"/>
    <w:unhideWhenUsed/>
    <w:rsid w:val="001A19E6"/>
    <w:rPr>
      <w:color w:val="0000FF"/>
      <w:u w:val="single"/>
    </w:rPr>
  </w:style>
  <w:style w:type="character" w:customStyle="1" w:styleId="Heading3Char">
    <w:name w:val="Heading 3 Char"/>
    <w:basedOn w:val="DefaultParagraphFont"/>
    <w:link w:val="Heading3"/>
    <w:uiPriority w:val="9"/>
    <w:rsid w:val="001A19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19E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43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64383D"/>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64383D"/>
    <w:rPr>
      <w:rFonts w:ascii="Courier New" w:eastAsia="Times New Roman" w:hAnsi="Courier New" w:cs="Courier New"/>
      <w:sz w:val="20"/>
      <w:szCs w:val="20"/>
    </w:rPr>
  </w:style>
  <w:style w:type="table" w:styleId="TableGrid">
    <w:name w:val="Table Grid"/>
    <w:basedOn w:val="TableNormal"/>
    <w:uiPriority w:val="39"/>
    <w:rsid w:val="0064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8026C"/>
    <w:rPr>
      <w:color w:val="605E5C"/>
      <w:shd w:val="clear" w:color="auto" w:fill="E1DFDD"/>
    </w:rPr>
  </w:style>
  <w:style w:type="character" w:styleId="FollowedHyperlink">
    <w:name w:val="FollowedHyperlink"/>
    <w:basedOn w:val="DefaultParagraphFont"/>
    <w:uiPriority w:val="99"/>
    <w:semiHidden/>
    <w:unhideWhenUsed/>
    <w:rsid w:val="00C868C9"/>
    <w:rPr>
      <w:color w:val="954F72" w:themeColor="followedHyperlink"/>
      <w:u w:val="single"/>
    </w:rPr>
  </w:style>
  <w:style w:type="character" w:styleId="CommentReference">
    <w:name w:val="annotation reference"/>
    <w:basedOn w:val="DefaultParagraphFont"/>
    <w:uiPriority w:val="99"/>
    <w:semiHidden/>
    <w:unhideWhenUsed/>
    <w:rsid w:val="00C312BC"/>
    <w:rPr>
      <w:sz w:val="16"/>
      <w:szCs w:val="16"/>
    </w:rPr>
  </w:style>
  <w:style w:type="paragraph" w:styleId="CommentText">
    <w:name w:val="annotation text"/>
    <w:basedOn w:val="Normal"/>
    <w:link w:val="CommentTextChar"/>
    <w:uiPriority w:val="99"/>
    <w:semiHidden/>
    <w:unhideWhenUsed/>
    <w:rsid w:val="00C312BC"/>
    <w:pPr>
      <w:spacing w:line="240" w:lineRule="auto"/>
    </w:pPr>
    <w:rPr>
      <w:sz w:val="20"/>
      <w:szCs w:val="20"/>
    </w:rPr>
  </w:style>
  <w:style w:type="character" w:customStyle="1" w:styleId="CommentTextChar">
    <w:name w:val="Comment Text Char"/>
    <w:basedOn w:val="DefaultParagraphFont"/>
    <w:link w:val="CommentText"/>
    <w:uiPriority w:val="99"/>
    <w:semiHidden/>
    <w:rsid w:val="00C312BC"/>
    <w:rPr>
      <w:sz w:val="20"/>
      <w:szCs w:val="20"/>
    </w:rPr>
  </w:style>
  <w:style w:type="paragraph" w:styleId="CommentSubject">
    <w:name w:val="annotation subject"/>
    <w:basedOn w:val="CommentText"/>
    <w:next w:val="CommentText"/>
    <w:link w:val="CommentSubjectChar"/>
    <w:uiPriority w:val="99"/>
    <w:semiHidden/>
    <w:unhideWhenUsed/>
    <w:rsid w:val="00C312BC"/>
    <w:rPr>
      <w:b/>
      <w:bCs/>
    </w:rPr>
  </w:style>
  <w:style w:type="character" w:customStyle="1" w:styleId="CommentSubjectChar">
    <w:name w:val="Comment Subject Char"/>
    <w:basedOn w:val="CommentTextChar"/>
    <w:link w:val="CommentSubject"/>
    <w:uiPriority w:val="99"/>
    <w:semiHidden/>
    <w:rsid w:val="00C312BC"/>
    <w:rPr>
      <w:b/>
      <w:bCs/>
      <w:sz w:val="20"/>
      <w:szCs w:val="20"/>
    </w:rPr>
  </w:style>
  <w:style w:type="paragraph" w:styleId="BalloonText">
    <w:name w:val="Balloon Text"/>
    <w:basedOn w:val="Normal"/>
    <w:link w:val="BalloonTextChar"/>
    <w:uiPriority w:val="99"/>
    <w:semiHidden/>
    <w:unhideWhenUsed/>
    <w:rsid w:val="00C31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2BC"/>
    <w:rPr>
      <w:rFonts w:ascii="Segoe UI" w:hAnsi="Segoe UI" w:cs="Segoe UI"/>
      <w:sz w:val="18"/>
      <w:szCs w:val="18"/>
    </w:rPr>
  </w:style>
  <w:style w:type="paragraph" w:styleId="FootnoteText">
    <w:name w:val="footnote text"/>
    <w:basedOn w:val="Normal"/>
    <w:link w:val="FootnoteTextChar"/>
    <w:uiPriority w:val="99"/>
    <w:semiHidden/>
    <w:unhideWhenUsed/>
    <w:rsid w:val="001C0C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0C3E"/>
    <w:rPr>
      <w:sz w:val="20"/>
      <w:szCs w:val="20"/>
    </w:rPr>
  </w:style>
  <w:style w:type="character" w:styleId="FootnoteReference">
    <w:name w:val="footnote reference"/>
    <w:basedOn w:val="DefaultParagraphFont"/>
    <w:uiPriority w:val="99"/>
    <w:semiHidden/>
    <w:unhideWhenUsed/>
    <w:rsid w:val="001C0C3E"/>
    <w:rPr>
      <w:vertAlign w:val="superscript"/>
    </w:rPr>
  </w:style>
  <w:style w:type="paragraph" w:styleId="NoSpacing">
    <w:name w:val="No Spacing"/>
    <w:uiPriority w:val="1"/>
    <w:qFormat/>
    <w:rsid w:val="009600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391501">
      <w:bodyDiv w:val="1"/>
      <w:marLeft w:val="0"/>
      <w:marRight w:val="0"/>
      <w:marTop w:val="0"/>
      <w:marBottom w:val="0"/>
      <w:divBdr>
        <w:top w:val="none" w:sz="0" w:space="0" w:color="auto"/>
        <w:left w:val="none" w:sz="0" w:space="0" w:color="auto"/>
        <w:bottom w:val="none" w:sz="0" w:space="0" w:color="auto"/>
        <w:right w:val="none" w:sz="0" w:space="0" w:color="auto"/>
      </w:divBdr>
    </w:div>
    <w:div w:id="594022901">
      <w:bodyDiv w:val="1"/>
      <w:marLeft w:val="0"/>
      <w:marRight w:val="0"/>
      <w:marTop w:val="0"/>
      <w:marBottom w:val="0"/>
      <w:divBdr>
        <w:top w:val="none" w:sz="0" w:space="0" w:color="auto"/>
        <w:left w:val="none" w:sz="0" w:space="0" w:color="auto"/>
        <w:bottom w:val="none" w:sz="0" w:space="0" w:color="auto"/>
        <w:right w:val="none" w:sz="0" w:space="0" w:color="auto"/>
      </w:divBdr>
    </w:div>
    <w:div w:id="942685230">
      <w:bodyDiv w:val="1"/>
      <w:marLeft w:val="0"/>
      <w:marRight w:val="0"/>
      <w:marTop w:val="0"/>
      <w:marBottom w:val="0"/>
      <w:divBdr>
        <w:top w:val="none" w:sz="0" w:space="0" w:color="auto"/>
        <w:left w:val="none" w:sz="0" w:space="0" w:color="auto"/>
        <w:bottom w:val="none" w:sz="0" w:space="0" w:color="auto"/>
        <w:right w:val="none" w:sz="0" w:space="0" w:color="auto"/>
      </w:divBdr>
    </w:div>
    <w:div w:id="1198666105">
      <w:bodyDiv w:val="1"/>
      <w:marLeft w:val="0"/>
      <w:marRight w:val="0"/>
      <w:marTop w:val="0"/>
      <w:marBottom w:val="0"/>
      <w:divBdr>
        <w:top w:val="none" w:sz="0" w:space="0" w:color="auto"/>
        <w:left w:val="none" w:sz="0" w:space="0" w:color="auto"/>
        <w:bottom w:val="none" w:sz="0" w:space="0" w:color="auto"/>
        <w:right w:val="none" w:sz="0" w:space="0" w:color="auto"/>
      </w:divBdr>
    </w:div>
    <w:div w:id="1329792394">
      <w:bodyDiv w:val="1"/>
      <w:marLeft w:val="0"/>
      <w:marRight w:val="0"/>
      <w:marTop w:val="0"/>
      <w:marBottom w:val="0"/>
      <w:divBdr>
        <w:top w:val="none" w:sz="0" w:space="0" w:color="auto"/>
        <w:left w:val="none" w:sz="0" w:space="0" w:color="auto"/>
        <w:bottom w:val="none" w:sz="0" w:space="0" w:color="auto"/>
        <w:right w:val="none" w:sz="0" w:space="0" w:color="auto"/>
      </w:divBdr>
    </w:div>
    <w:div w:id="1822888943">
      <w:bodyDiv w:val="1"/>
      <w:marLeft w:val="0"/>
      <w:marRight w:val="0"/>
      <w:marTop w:val="0"/>
      <w:marBottom w:val="0"/>
      <w:divBdr>
        <w:top w:val="none" w:sz="0" w:space="0" w:color="auto"/>
        <w:left w:val="none" w:sz="0" w:space="0" w:color="auto"/>
        <w:bottom w:val="none" w:sz="0" w:space="0" w:color="auto"/>
        <w:right w:val="none" w:sz="0" w:space="0" w:color="auto"/>
      </w:divBdr>
    </w:div>
    <w:div w:id="1928465747">
      <w:bodyDiv w:val="1"/>
      <w:marLeft w:val="0"/>
      <w:marRight w:val="0"/>
      <w:marTop w:val="0"/>
      <w:marBottom w:val="0"/>
      <w:divBdr>
        <w:top w:val="none" w:sz="0" w:space="0" w:color="auto"/>
        <w:left w:val="none" w:sz="0" w:space="0" w:color="auto"/>
        <w:bottom w:val="none" w:sz="0" w:space="0" w:color="auto"/>
        <w:right w:val="none" w:sz="0" w:space="0" w:color="auto"/>
      </w:divBdr>
      <w:divsChild>
        <w:div w:id="1714227890">
          <w:marLeft w:val="0"/>
          <w:marRight w:val="0"/>
          <w:marTop w:val="0"/>
          <w:marBottom w:val="0"/>
          <w:divBdr>
            <w:top w:val="none" w:sz="0" w:space="0" w:color="auto"/>
            <w:left w:val="none" w:sz="0" w:space="0" w:color="auto"/>
            <w:bottom w:val="none" w:sz="0" w:space="0" w:color="auto"/>
            <w:right w:val="none" w:sz="0" w:space="0" w:color="auto"/>
          </w:divBdr>
        </w:div>
        <w:div w:id="1552571146">
          <w:marLeft w:val="0"/>
          <w:marRight w:val="0"/>
          <w:marTop w:val="0"/>
          <w:marBottom w:val="0"/>
          <w:divBdr>
            <w:top w:val="none" w:sz="0" w:space="0" w:color="auto"/>
            <w:left w:val="none" w:sz="0" w:space="0" w:color="auto"/>
            <w:bottom w:val="none" w:sz="0" w:space="0" w:color="auto"/>
            <w:right w:val="none" w:sz="0" w:space="0" w:color="auto"/>
          </w:divBdr>
        </w:div>
        <w:div w:id="1144547838">
          <w:marLeft w:val="0"/>
          <w:marRight w:val="0"/>
          <w:marTop w:val="0"/>
          <w:marBottom w:val="0"/>
          <w:divBdr>
            <w:top w:val="none" w:sz="0" w:space="0" w:color="auto"/>
            <w:left w:val="none" w:sz="0" w:space="0" w:color="auto"/>
            <w:bottom w:val="none" w:sz="0" w:space="0" w:color="auto"/>
            <w:right w:val="none" w:sz="0" w:space="0" w:color="auto"/>
          </w:divBdr>
        </w:div>
        <w:div w:id="1489325368">
          <w:marLeft w:val="0"/>
          <w:marRight w:val="0"/>
          <w:marTop w:val="0"/>
          <w:marBottom w:val="0"/>
          <w:divBdr>
            <w:top w:val="none" w:sz="0" w:space="0" w:color="auto"/>
            <w:left w:val="none" w:sz="0" w:space="0" w:color="auto"/>
            <w:bottom w:val="none" w:sz="0" w:space="0" w:color="auto"/>
            <w:right w:val="none" w:sz="0" w:space="0" w:color="auto"/>
          </w:divBdr>
        </w:div>
        <w:div w:id="2112773611">
          <w:marLeft w:val="0"/>
          <w:marRight w:val="0"/>
          <w:marTop w:val="0"/>
          <w:marBottom w:val="0"/>
          <w:divBdr>
            <w:top w:val="none" w:sz="0" w:space="0" w:color="auto"/>
            <w:left w:val="none" w:sz="0" w:space="0" w:color="auto"/>
            <w:bottom w:val="none" w:sz="0" w:space="0" w:color="auto"/>
            <w:right w:val="none" w:sz="0" w:space="0" w:color="auto"/>
          </w:divBdr>
        </w:div>
        <w:div w:id="456607593">
          <w:marLeft w:val="0"/>
          <w:marRight w:val="0"/>
          <w:marTop w:val="0"/>
          <w:marBottom w:val="0"/>
          <w:divBdr>
            <w:top w:val="none" w:sz="0" w:space="0" w:color="auto"/>
            <w:left w:val="none" w:sz="0" w:space="0" w:color="auto"/>
            <w:bottom w:val="none" w:sz="0" w:space="0" w:color="auto"/>
            <w:right w:val="none" w:sz="0" w:space="0" w:color="auto"/>
          </w:divBdr>
        </w:div>
        <w:div w:id="367029981">
          <w:marLeft w:val="0"/>
          <w:marRight w:val="0"/>
          <w:marTop w:val="0"/>
          <w:marBottom w:val="0"/>
          <w:divBdr>
            <w:top w:val="none" w:sz="0" w:space="0" w:color="auto"/>
            <w:left w:val="none" w:sz="0" w:space="0" w:color="auto"/>
            <w:bottom w:val="none" w:sz="0" w:space="0" w:color="auto"/>
            <w:right w:val="none" w:sz="0" w:space="0" w:color="auto"/>
          </w:divBdr>
        </w:div>
        <w:div w:id="1210922290">
          <w:marLeft w:val="0"/>
          <w:marRight w:val="0"/>
          <w:marTop w:val="0"/>
          <w:marBottom w:val="0"/>
          <w:divBdr>
            <w:top w:val="none" w:sz="0" w:space="0" w:color="auto"/>
            <w:left w:val="none" w:sz="0" w:space="0" w:color="auto"/>
            <w:bottom w:val="none" w:sz="0" w:space="0" w:color="auto"/>
            <w:right w:val="none" w:sz="0" w:space="0" w:color="auto"/>
          </w:divBdr>
        </w:div>
        <w:div w:id="1628394788">
          <w:marLeft w:val="0"/>
          <w:marRight w:val="0"/>
          <w:marTop w:val="0"/>
          <w:marBottom w:val="0"/>
          <w:divBdr>
            <w:top w:val="none" w:sz="0" w:space="0" w:color="auto"/>
            <w:left w:val="none" w:sz="0" w:space="0" w:color="auto"/>
            <w:bottom w:val="none" w:sz="0" w:space="0" w:color="auto"/>
            <w:right w:val="none" w:sz="0" w:space="0" w:color="auto"/>
          </w:divBdr>
        </w:div>
        <w:div w:id="1964650946">
          <w:marLeft w:val="0"/>
          <w:marRight w:val="0"/>
          <w:marTop w:val="0"/>
          <w:marBottom w:val="0"/>
          <w:divBdr>
            <w:top w:val="none" w:sz="0" w:space="0" w:color="auto"/>
            <w:left w:val="none" w:sz="0" w:space="0" w:color="auto"/>
            <w:bottom w:val="none" w:sz="0" w:space="0" w:color="auto"/>
            <w:right w:val="none" w:sz="0" w:space="0" w:color="auto"/>
          </w:divBdr>
        </w:div>
      </w:divsChild>
    </w:div>
    <w:div w:id="19306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pensource.guide/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 W S _ C P T ! 3 6 9 0 5 4 0 . 1 < / d o c u m e n t i d >  
     < s e n d e r i d > L I Z H < / s e n d e r i d >  
     < s e n d e r e m a i l > L I Z . H A D Z I G R I G O R I O U @ W E B B E R W E N T Z E L . C O M < / s e n d e r e m a i l >  
     < l a s t m o d i f i e d > 2 0 2 0 - 1 2 - 0 3 T 1 2 : 2 7 : 0 0 . 0 0 0 0 0 0 0 + 0 2 : 0 0 < / l a s t m o d i f i e d >  
     < d a t a b a s e > W S _ C P T < / 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9CB62-61A7-43D6-B68A-DC03EDBF99E2}">
  <ds:schemaRefs>
    <ds:schemaRef ds:uri="http://www.imanage.com/work/xmlschema"/>
  </ds:schemaRefs>
</ds:datastoreItem>
</file>

<file path=customXml/itemProps2.xml><?xml version="1.0" encoding="utf-8"?>
<ds:datastoreItem xmlns:ds="http://schemas.openxmlformats.org/officeDocument/2006/customXml" ds:itemID="{19A87429-758D-48C6-AD2D-A5EF3940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Park</dc:creator>
  <cp:lastModifiedBy>Webber Wentzel</cp:lastModifiedBy>
  <cp:revision>3</cp:revision>
  <dcterms:created xsi:type="dcterms:W3CDTF">2020-12-03T10:09:00Z</dcterms:created>
  <dcterms:modified xsi:type="dcterms:W3CDTF">2020-12-03T10:27:00Z</dcterms:modified>
</cp:coreProperties>
</file>